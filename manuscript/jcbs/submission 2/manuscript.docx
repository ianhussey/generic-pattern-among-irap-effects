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B438" w14:textId="77777777" w:rsidR="009B786B" w:rsidRPr="005211F1" w:rsidRDefault="009B786B" w:rsidP="003A10CA">
      <w:pPr>
        <w:pStyle w:val="Title1"/>
      </w:pPr>
    </w:p>
    <w:p w14:paraId="09E4D80C" w14:textId="77777777" w:rsidR="009B786B" w:rsidRPr="005211F1" w:rsidRDefault="009B786B" w:rsidP="003A10CA">
      <w:pPr>
        <w:pStyle w:val="Title1"/>
      </w:pPr>
    </w:p>
    <w:p w14:paraId="742918AA" w14:textId="77777777" w:rsidR="009B786B" w:rsidRPr="005211F1" w:rsidRDefault="009B786B" w:rsidP="003A10CA">
      <w:pPr>
        <w:pStyle w:val="Title1"/>
      </w:pPr>
    </w:p>
    <w:p w14:paraId="1FEFA9C5" w14:textId="0238541B" w:rsidR="009B786B" w:rsidRDefault="009B786B" w:rsidP="003A10CA">
      <w:pPr>
        <w:pStyle w:val="Title1"/>
      </w:pPr>
    </w:p>
    <w:p w14:paraId="45FF4036" w14:textId="6C4F3E7E" w:rsidR="000B4A2E" w:rsidRDefault="000B4A2E" w:rsidP="003A10CA">
      <w:pPr>
        <w:pStyle w:val="Title1"/>
      </w:pPr>
    </w:p>
    <w:p w14:paraId="371D67AD" w14:textId="7E1F3415" w:rsidR="000B4A2E" w:rsidRDefault="000B4A2E" w:rsidP="003A10CA">
      <w:pPr>
        <w:pStyle w:val="Title1"/>
      </w:pPr>
    </w:p>
    <w:p w14:paraId="0E1DFA79" w14:textId="2F1EBCB7" w:rsidR="000B4A2E" w:rsidRDefault="000B4A2E" w:rsidP="003A10CA">
      <w:pPr>
        <w:pStyle w:val="Title1"/>
      </w:pPr>
    </w:p>
    <w:p w14:paraId="493A7A44" w14:textId="77777777" w:rsidR="000B4A2E" w:rsidRPr="005211F1" w:rsidRDefault="000B4A2E" w:rsidP="003A10CA">
      <w:pPr>
        <w:pStyle w:val="Title1"/>
      </w:pPr>
    </w:p>
    <w:p w14:paraId="198B29E8" w14:textId="77777777" w:rsidR="002D79F1" w:rsidRDefault="006D40E4" w:rsidP="003A10CA">
      <w:pPr>
        <w:pStyle w:val="Title1"/>
        <w:rPr>
          <w:ins w:id="0" w:author="Ian Hussey" w:date="2023-01-16T19:22:00Z"/>
        </w:rPr>
      </w:pPr>
      <w:r w:rsidRPr="005211F1">
        <w:t xml:space="preserve">The </w:t>
      </w:r>
      <w:r w:rsidR="00F46ABD">
        <w:t xml:space="preserve">Implicit Relational Assessment Procedure </w:t>
      </w:r>
      <w:r w:rsidRPr="005211F1">
        <w:t xml:space="preserve">is not </w:t>
      </w:r>
      <w:r w:rsidR="00950966" w:rsidRPr="005211F1">
        <w:t xml:space="preserve">very </w:t>
      </w:r>
      <w:r w:rsidRPr="005211F1">
        <w:t xml:space="preserve">sensitive </w:t>
      </w:r>
    </w:p>
    <w:p w14:paraId="5D1BBB99" w14:textId="6B222FA8" w:rsidR="00F766BD" w:rsidRPr="005211F1" w:rsidRDefault="006D40E4" w:rsidP="003A10CA">
      <w:pPr>
        <w:pStyle w:val="Title1"/>
      </w:pPr>
      <w:r w:rsidRPr="005211F1">
        <w:t xml:space="preserve">to the attitudes and learning histories it </w:t>
      </w:r>
      <w:r w:rsidR="00D84301">
        <w:t>is used</w:t>
      </w:r>
      <w:r w:rsidRPr="005211F1">
        <w:t xml:space="preserve"> to assess</w:t>
      </w:r>
    </w:p>
    <w:p w14:paraId="5B6C53E5" w14:textId="77777777" w:rsidR="009B786B" w:rsidRPr="005211F1" w:rsidRDefault="009B786B" w:rsidP="003A10CA">
      <w:pPr>
        <w:pStyle w:val="authors"/>
      </w:pPr>
    </w:p>
    <w:p w14:paraId="41B6BBBA" w14:textId="77777777" w:rsidR="009B786B" w:rsidRPr="005211F1" w:rsidRDefault="00DD0916" w:rsidP="003A10CA">
      <w:pPr>
        <w:pStyle w:val="authors"/>
      </w:pPr>
      <w:r w:rsidRPr="005211F1">
        <w:t>Ian Hussey</w:t>
      </w:r>
      <w:r w:rsidR="00A9029A" w:rsidRPr="005211F1">
        <w:t xml:space="preserve"> &amp; </w:t>
      </w:r>
      <w:r w:rsidRPr="005211F1">
        <w:t xml:space="preserve">Chad </w:t>
      </w:r>
      <w:r w:rsidR="001B319F" w:rsidRPr="005211F1">
        <w:t xml:space="preserve">E. </w:t>
      </w:r>
      <w:r w:rsidRPr="005211F1">
        <w:t>Drake</w:t>
      </w:r>
      <w:bookmarkStart w:id="1" w:name="_7fw28s4feaci" w:colFirst="0" w:colLast="0"/>
      <w:bookmarkStart w:id="2" w:name="_ieyszia11ih6" w:colFirst="0" w:colLast="0"/>
      <w:bookmarkEnd w:id="1"/>
      <w:bookmarkEnd w:id="2"/>
    </w:p>
    <w:p w14:paraId="2B931B4F" w14:textId="77777777" w:rsidR="009B786B" w:rsidRPr="005211F1" w:rsidRDefault="009B786B" w:rsidP="003A10CA">
      <w:pPr>
        <w:pStyle w:val="authors"/>
      </w:pPr>
    </w:p>
    <w:p w14:paraId="765CBD8A" w14:textId="65DB5D31" w:rsidR="009B786B" w:rsidRPr="005211F1" w:rsidRDefault="009B786B" w:rsidP="003A10CA">
      <w:pPr>
        <w:sectPr w:rsidR="009B786B" w:rsidRPr="005211F1" w:rsidSect="003A10CA">
          <w:headerReference w:type="even" r:id="rId10"/>
          <w:headerReference w:type="default" r:id="rId11"/>
          <w:footerReference w:type="even" r:id="rId12"/>
          <w:footerReference w:type="default" r:id="rId13"/>
          <w:headerReference w:type="first" r:id="rId14"/>
          <w:footerReference w:type="first" r:id="rId15"/>
          <w:pgSz w:w="11900" w:h="16840" w:code="9"/>
          <w:pgMar w:top="1440" w:right="1440" w:bottom="1440" w:left="1440" w:header="720" w:footer="720" w:gutter="0"/>
          <w:cols w:space="340"/>
          <w:titlePg/>
          <w:docGrid w:linePitch="360"/>
        </w:sectPr>
      </w:pPr>
    </w:p>
    <w:p w14:paraId="319A44FF" w14:textId="77777777" w:rsidR="003A10CA" w:rsidRDefault="003A10CA">
      <w:pPr>
        <w:jc w:val="left"/>
      </w:pPr>
      <w:r>
        <w:br w:type="page"/>
      </w:r>
    </w:p>
    <w:p w14:paraId="277F44FC" w14:textId="6642E61D" w:rsidR="00ED7FDE" w:rsidRDefault="00ED7FDE" w:rsidP="00ED7FDE">
      <w:pPr>
        <w:pStyle w:val="abstract"/>
        <w:jc w:val="center"/>
      </w:pPr>
      <w:r>
        <w:lastRenderedPageBreak/>
        <w:t>Abstract</w:t>
      </w:r>
    </w:p>
    <w:p w14:paraId="6A7DDF79" w14:textId="61047A2F"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w:t>
      </w:r>
      <w:ins w:id="7" w:author="Ian Hussey" w:date="2023-01-17T09:58:00Z">
        <w:r w:rsidR="006B66DC">
          <w:t xml:space="preserve">, </w:t>
        </w:r>
      </w:ins>
      <w:del w:id="8" w:author="Ian Hussey" w:date="2023-01-17T09:58:00Z">
        <w:r w:rsidRPr="003A10CA" w:rsidDel="006B66DC">
          <w:delText xml:space="preserve"> or </w:delText>
        </w:r>
      </w:del>
      <w:r w:rsidRPr="003A10CA">
        <w:t xml:space="preserve">(b) </w:t>
      </w:r>
      <w:ins w:id="9" w:author="Ian Hussey" w:date="2023-01-17T09:56:00Z">
        <w:r w:rsidR="006B66DC">
          <w:t xml:space="preserve">correctly label it as a method effect, </w:t>
        </w:r>
      </w:ins>
      <w:ins w:id="10" w:author="Ian Hussey" w:date="2023-01-17T09:58:00Z">
        <w:r w:rsidR="006B66DC">
          <w:t xml:space="preserve">or (c) </w:t>
        </w:r>
      </w:ins>
      <w:r w:rsidRPr="003A10CA">
        <w:t>consider</w:t>
      </w:r>
      <w:ins w:id="11" w:author="Ian Hussey" w:date="2023-01-17T09:58:00Z">
        <w:r w:rsidR="006B66DC">
          <w:t>ed</w:t>
        </w:r>
      </w:ins>
      <w:r w:rsidRPr="003A10CA">
        <w:t xml:space="preserve"> </w:t>
      </w:r>
      <w:ins w:id="12" w:author="Ian Hussey" w:date="2023-01-17T09:59:00Z">
        <w:r w:rsidR="006B66DC">
          <w:t xml:space="preserve">the </w:t>
        </w:r>
      </w:ins>
      <w:del w:id="13" w:author="Ian Hussey" w:date="2023-01-17T09:58:00Z">
        <w:r w:rsidRPr="003A10CA" w:rsidDel="006B66DC">
          <w:delText xml:space="preserve">its </w:delText>
        </w:r>
      </w:del>
      <w:r w:rsidRPr="003A10CA">
        <w:t xml:space="preserve">implications </w:t>
      </w:r>
      <w:ins w:id="14" w:author="Ian Hussey" w:date="2023-01-17T09:59:00Z">
        <w:r w:rsidR="006B66DC">
          <w:t xml:space="preserve">of this confound on </w:t>
        </w:r>
      </w:ins>
      <w:del w:id="15" w:author="Ian Hussey" w:date="2023-01-17T09:59:00Z">
        <w:r w:rsidRPr="003A10CA" w:rsidDel="006B66DC">
          <w:delText xml:space="preserve">for </w:delText>
        </w:r>
      </w:del>
      <w:r w:rsidRPr="003A10CA">
        <w:t xml:space="preserve">the validity of </w:t>
      </w:r>
      <w:del w:id="16" w:author="Ian Hussey" w:date="2023-01-17T09:56:00Z">
        <w:r w:rsidRPr="003A10CA" w:rsidDel="006B66DC">
          <w:delText xml:space="preserve">conclusions </w:delText>
        </w:r>
      </w:del>
      <w:ins w:id="17" w:author="Ian Hussey" w:date="2023-01-17T09:56:00Z">
        <w:r w:rsidR="006B66DC">
          <w:t xml:space="preserve">analyses </w:t>
        </w:r>
      </w:ins>
      <w:r w:rsidRPr="003A10CA">
        <w:t xml:space="preserve">in </w:t>
      </w:r>
      <w:del w:id="18" w:author="Ian Hussey" w:date="2023-01-17T09:59:00Z">
        <w:r w:rsidRPr="003A10CA" w:rsidDel="006B66DC">
          <w:delText xml:space="preserve">published </w:delText>
        </w:r>
      </w:del>
      <w:ins w:id="19" w:author="Ian Hussey" w:date="2023-01-17T09:59:00Z">
        <w:r w:rsidR="006B66DC">
          <w:t>past</w:t>
        </w:r>
        <w:r w:rsidR="006B66DC" w:rsidRPr="003A10CA">
          <w:t xml:space="preserve"> </w:t>
        </w:r>
      </w:ins>
      <w:r w:rsidRPr="003A10CA">
        <w:t>and future research. This study used a large open dataset (</w:t>
      </w:r>
      <w:r w:rsidRPr="00B80BEA">
        <w:rPr>
          <w:i/>
          <w:iCs/>
          <w:rPrChange w:id="20" w:author="Ian Hussey" w:date="2023-01-16T22:41:00Z">
            <w:rPr/>
          </w:rPrChange>
        </w:rPr>
        <w:t>N</w:t>
      </w:r>
      <w:r w:rsidRPr="003A10CA">
        <w:t xml:space="preserve"> = 7</w:t>
      </w:r>
      <w:ins w:id="21" w:author="Ian Hussey" w:date="2023-01-16T22:41:00Z">
        <w:r w:rsidR="00E96A30">
          <w:t>09</w:t>
        </w:r>
      </w:ins>
      <w:del w:id="22" w:author="Ian Hussey" w:date="2023-01-16T22:41:00Z">
        <w:r w:rsidRPr="003A10CA" w:rsidDel="00E96A30">
          <w:delText>53</w:delText>
        </w:r>
      </w:del>
      <w:r w:rsidRPr="003A10CA">
        <w:t>) of IRAPs capturing implicit evaluations in multiple domains</w:t>
      </w:r>
      <w:ins w:id="23" w:author="Ian Hussey" w:date="2023-01-17T09:57:00Z">
        <w:r w:rsidR="006B66DC">
          <w:t xml:space="preserve"> (</w:t>
        </w:r>
        <w:r w:rsidR="006B66DC" w:rsidRPr="006B66DC">
          <w:rPr>
            <w:i/>
            <w:iCs/>
            <w:rPrChange w:id="24" w:author="Ian Hussey" w:date="2023-01-17T09:57:00Z">
              <w:rPr/>
            </w:rPrChange>
          </w:rPr>
          <w:t>k</w:t>
        </w:r>
        <w:r w:rsidR="006B66DC">
          <w:t xml:space="preserve"> = 10)</w:t>
        </w:r>
      </w:ins>
      <w:r w:rsidRPr="003A10CA">
        <w:t>.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ins w:id="25" w:author="Ian Hussey" w:date="2023-01-17T09:57:00Z">
        <w:r w:rsidR="006B66DC">
          <w:t xml:space="preserve">. </w:t>
        </w:r>
      </w:ins>
      <w:del w:id="26" w:author="Ian Hussey" w:date="2023-01-17T09:57:00Z">
        <w:r w:rsidR="0098347F" w:rsidRPr="003A10CA" w:rsidDel="006B66DC">
          <w:delText xml:space="preserve">, and effects on the task are </w:delText>
        </w:r>
      </w:del>
      <w:ins w:id="27" w:author="Ian Hussey" w:date="2023-01-17T09:57:00Z">
        <w:r w:rsidR="006B66DC">
          <w:t xml:space="preserve">Common analyses of IRAP data are </w:t>
        </w:r>
      </w:ins>
      <w:del w:id="28" w:author="Ian Hussey" w:date="2023-01-17T09:57:00Z">
        <w:r w:rsidR="0098347F" w:rsidRPr="003A10CA" w:rsidDel="006B66DC">
          <w:delText xml:space="preserve">heavily </w:delText>
        </w:r>
      </w:del>
      <w:r w:rsidR="0098347F" w:rsidRPr="003A10CA">
        <w:t>confounded</w:t>
      </w:r>
      <w:ins w:id="29" w:author="Ian Hussey" w:date="2023-01-17T09:57:00Z">
        <w:r w:rsidR="006B66DC">
          <w:t xml:space="preserve"> by th</w:t>
        </w:r>
      </w:ins>
      <w:ins w:id="30" w:author="Ian Hussey" w:date="2023-01-17T09:58:00Z">
        <w:r w:rsidR="006B66DC">
          <w:t>is method effect</w:t>
        </w:r>
      </w:ins>
      <w:ins w:id="31" w:author="Ian Hussey" w:date="2023-01-17T09:59:00Z">
        <w:r w:rsidR="000F7D9E">
          <w:t>, and these an</w:t>
        </w:r>
      </w:ins>
      <w:ins w:id="32" w:author="Ian Hussey" w:date="2023-01-17T10:00:00Z">
        <w:r w:rsidR="000F7D9E">
          <w:t>alyses are employed in 83% of the published IRAP literature.</w:t>
        </w:r>
      </w:ins>
      <w:del w:id="33" w:author="Ian Hussey" w:date="2023-01-17T09:59:00Z">
        <w:r w:rsidRPr="003A10CA" w:rsidDel="000F7D9E">
          <w:delText>.</w:delText>
        </w:r>
      </w:del>
      <w:r w:rsidRPr="003A10CA">
        <w:t xml:space="preserve"> </w:t>
      </w:r>
      <w:ins w:id="34" w:author="Ian Hussey" w:date="2023-01-17T10:01:00Z">
        <w:r w:rsidR="000F7D9E">
          <w:t>This undermines the validity of a</w:t>
        </w:r>
      </w:ins>
      <w:ins w:id="35" w:author="Ian Hussey" w:date="2023-01-17T10:00:00Z">
        <w:r w:rsidR="000F7D9E">
          <w:t xml:space="preserve">t least some of the claims in the majority of IRAP </w:t>
        </w:r>
      </w:ins>
      <w:ins w:id="36" w:author="Ian Hussey" w:date="2023-01-17T10:01:00Z">
        <w:r w:rsidR="000F7D9E">
          <w:t>publications</w:t>
        </w:r>
      </w:ins>
      <w:del w:id="37" w:author="Ian Hussey" w:date="2023-01-17T10:00:00Z">
        <w:r w:rsidRPr="003A10CA" w:rsidDel="000F7D9E">
          <w:delText xml:space="preserve">The existence of the generic pattern may also undermine </w:delText>
        </w:r>
      </w:del>
      <w:del w:id="38" w:author="Ian Hussey" w:date="2023-01-17T10:01:00Z">
        <w:r w:rsidRPr="003A10CA" w:rsidDel="000F7D9E">
          <w:delText>the validity of many conclusions made in the published IRAP literature</w:delText>
        </w:r>
      </w:del>
      <w:r w:rsidRPr="003A10CA">
        <w:t xml:space="preserve">. </w:t>
      </w:r>
    </w:p>
    <w:p w14:paraId="40F43577" w14:textId="77777777" w:rsidR="000D4308" w:rsidRDefault="000D4308" w:rsidP="003A10CA">
      <w:pPr>
        <w:pStyle w:val="abstract"/>
      </w:pPr>
    </w:p>
    <w:p w14:paraId="0D5E744E" w14:textId="77777777" w:rsidR="000D4308" w:rsidRDefault="000D4308" w:rsidP="003A10CA">
      <w:pPr>
        <w:sectPr w:rsidR="000D4308" w:rsidSect="003A10CA">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5ACAF22F"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1569D5">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1569D5">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283B41B3" w14:textId="57777EE2" w:rsidR="001569D5" w:rsidRPr="005211F1" w:rsidRDefault="000D4308" w:rsidP="007A77A3">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t>
      </w:r>
      <w:ins w:id="39" w:author="Ian Hussey" w:date="2023-01-16T14:20:00Z">
        <w:r w:rsidR="00F077AD">
          <w:t>W</w:t>
        </w:r>
      </w:ins>
      <w:ins w:id="40" w:author="Ian Hussey" w:date="2023-01-16T14:13:00Z">
        <w:r w:rsidR="001569D5">
          <w:t xml:space="preserve">e argue that these biases, which we </w:t>
        </w:r>
      </w:ins>
      <w:del w:id="41" w:author="Ian Hussey" w:date="2023-01-16T14:13:00Z">
        <w:r w:rsidRPr="005211F1" w:rsidDel="001569D5">
          <w:delText xml:space="preserve">We will </w:delText>
        </w:r>
      </w:del>
      <w:r w:rsidRPr="005211F1">
        <w:t xml:space="preserve">hereafter refer to </w:t>
      </w:r>
      <w:del w:id="42" w:author="Ian Hussey" w:date="2023-01-16T14:14:00Z">
        <w:r w:rsidRPr="005211F1" w:rsidDel="001569D5">
          <w:delText xml:space="preserve">these biases </w:delText>
        </w:r>
      </w:del>
      <w:r w:rsidRPr="005211F1">
        <w:t>as the ‘generic pattern’ observed in IRAP effects</w:t>
      </w:r>
      <w:ins w:id="43" w:author="Ian Hussey" w:date="2023-01-16T14:14:00Z">
        <w:r w:rsidR="001569D5">
          <w:t xml:space="preserve">, </w:t>
        </w:r>
      </w:ins>
      <w:ins w:id="44" w:author="Ian Hussey" w:date="2023-01-16T14:20:00Z">
        <w:r w:rsidR="00733F29">
          <w:t>are evidence of</w:t>
        </w:r>
      </w:ins>
      <w:ins w:id="45" w:author="Ian Hussey" w:date="2023-01-16T14:14:00Z">
        <w:r w:rsidR="001569D5">
          <w:t xml:space="preserve"> a method effect. </w:t>
        </w:r>
      </w:ins>
      <w:del w:id="46" w:author="Ian Hussey" w:date="2023-01-16T14:14:00Z">
        <w:r w:rsidRPr="005211F1" w:rsidDel="001569D5">
          <w:delText>.</w:delText>
        </w:r>
      </w:del>
      <w:r w:rsidRPr="005211F1">
        <w:t xml:space="preserve"> </w:t>
      </w:r>
      <w:proofErr w:type="spellStart"/>
      <w:ins w:id="47" w:author="Ian Hussey" w:date="2023-01-16T14:14:00Z">
        <w:r w:rsidR="001569D5">
          <w:t>Scheweizer</w:t>
        </w:r>
        <w:proofErr w:type="spellEnd"/>
        <w:r w:rsidR="001569D5">
          <w:t xml:space="preserve"> </w:t>
        </w:r>
        <w:r w:rsidR="001569D5">
          <w:fldChar w:fldCharType="begin"/>
        </w:r>
      </w:ins>
      <w:r w:rsidR="001569D5">
        <w:instrText xml:space="preserve"> ADDIN ZOTERO_ITEM CSL_CITATION {"citationID":"zTyEldYp","properties":{"formattedCitation":"(2020)","plainCitation":"(2020)","noteIndex":0},"citationItems":[{"id":15473,"uris":["http://zotero.org/users/1687755/items/VF9BRFB9"],"itemData":{"id":15473,"type":"article-journal","container-title":"Psychological Test and Assessment Modeling","issue":"3","note":"publisher: PABST Science Publishers","page":"337–343","title":"Method effects in psychological assessment","volume":"62","author":[{"family":"Schweizer","given":"Karl"}],"issued":{"date-parts":[["2020"]]}},"label":"page","suppress-author":true}],"schema":"https://github.com/citation-style-language/schema/raw/master/csl-citation.json"} </w:instrText>
      </w:r>
      <w:ins w:id="48" w:author="Ian Hussey" w:date="2023-01-16T14:14:00Z">
        <w:r w:rsidR="001569D5">
          <w:fldChar w:fldCharType="separate"/>
        </w:r>
      </w:ins>
      <w:r w:rsidR="001569D5">
        <w:rPr>
          <w:noProof/>
        </w:rPr>
        <w:t>(2020)</w:t>
      </w:r>
      <w:ins w:id="49" w:author="Ian Hussey" w:date="2023-01-16T14:14:00Z">
        <w:r w:rsidR="001569D5">
          <w:fldChar w:fldCharType="end"/>
        </w:r>
        <w:r w:rsidR="001569D5">
          <w:t xml:space="preserve"> describes method effects as </w:t>
        </w:r>
      </w:ins>
      <w:ins w:id="50" w:author="Ian Hussey" w:date="2023-01-16T14:13:00Z">
        <w:r w:rsidR="001569D5">
          <w:t xml:space="preserve">“systematic </w:t>
        </w:r>
        <w:r w:rsidR="001569D5">
          <w:lastRenderedPageBreak/>
          <w:t xml:space="preserve">variation observed in measurement that originates from the method of measurement instead of from the attribute, which the scale or measurement procedure is expected to capture. Method effects are major sources of impairment of the quality of measurement. Because of a method effect a scale or measurement procedures does not or only partly measure what is expected to measure.” </w:t>
        </w:r>
      </w:ins>
      <w:ins w:id="51" w:author="Ian Hussey" w:date="2023-01-16T14:15:00Z">
        <w:r w:rsidR="001569D5">
          <w:t xml:space="preserve">(p.337). </w:t>
        </w:r>
      </w:ins>
      <w:ins w:id="52" w:author="Ian Hussey" w:date="2023-01-16T14:18:00Z">
        <w:r w:rsidR="00C56036">
          <w:t xml:space="preserve">Method effects represent important confounds to analyses employing </w:t>
        </w:r>
      </w:ins>
      <w:ins w:id="53" w:author="Ian Hussey" w:date="2023-01-16T14:19:00Z">
        <w:r w:rsidR="00C56036">
          <w:t xml:space="preserve">that measure and claims based on those analyses. </w:t>
        </w:r>
      </w:ins>
      <w:ins w:id="54" w:author="Ian Hussey" w:date="2023-01-16T14:37:00Z">
        <w:r w:rsidR="00AE527F">
          <w:t xml:space="preserve">Recent research has highlighted potential methods effects in other implicit measures, such as the Affect Misattribution Procedure </w:t>
        </w:r>
      </w:ins>
      <w:r w:rsidR="00AE527F">
        <w:fldChar w:fldCharType="begin"/>
      </w:r>
      <w:r w:rsidR="00AE527F">
        <w:instrText xml:space="preserve"> ADDIN ZOTERO_ITEM CSL_CITATION {"citationID":"ScXcTmm2","properties":{"formattedCitation":"(Hughes et al., 2022; Hussey &amp; Cummins, 2022)","plainCitation":"(Hughes et al., 2022; Hussey &amp; Cummins,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id":15476,"uris":["http://zotero.org/users/1687755/items/9NU9BFMJ"],"itemData":{"id":15476,"type":"article","abstract":"Effects on the Affect Misattribution Procedure (AMP) have been claimed to be implicit in the sense of being unaware but the evidence for this remains to be weak. Recently, Kurdi et al. (2022) provided a new method of testing this: they argue the absence of a construct-irrelevant individual difference factor would represent supportive evidence for the AMP effect being unaware (Kurdi et al. account), whereas the presence of a construct-irrelevant individual difference factor would represent evidence against the unaware account. They test for this by correlating AMP effects between multiple domains, where a non-zero correlation would support the latter position. They found the average correlation to be near zero, and therefore concluded that this supports the AMP effect being unaware. Here, we highlight a critical flaw in their analysis: they inappropriately correlated native AMP effects rather than the absolute AMP effects (i.e., the propensity to show an AMP effect agnostic to which category was preferred). Reanalysis of their data using absolute AMP effects demonstrated positive correlations (ICC2 = .26) which should not be present according to Kurdi et al.’s (2022) account. We replicated and extended this effect in a larger second dataset, showing that the effect is replicable and that these problematic correlations are larger for the AMP than five other common implicit measures. Based on the line of reasoning of Kurdi et al. (2022), we therefore found evidence against the AMP effect being unaware. Finally, the observed heterogeneity in tendency to demonstrate AMP effects implies the task is measurement non-invariant between participants. This brings into question whether the AMP is a valid measure of evaluations.","DOI":"10.31234/osf.io/8k94v","language":"en-us","publisher":"PsyArXiv","source":"OSF Preprints","title":"Evidence against effects on the Affect Misattribution Procedure being unaware: AMP effects involve construct-irrelevant individual differences","title-short":"Evidence against effects on the Affect Misattribution Procedure being unaware","URL":"https://psyarxiv.com/8k94v/","author":[{"family":"Hussey","given":"Ian"},{"family":"Cummins","given":"Jamie"}],"accessed":{"date-parts":[["2023",1,16]]},"issued":{"date-parts":[["2022",11,30]]}}}],"schema":"https://github.com/citation-style-language/schema/raw/master/csl-citation.json"} </w:instrText>
      </w:r>
      <w:r w:rsidR="00AE527F">
        <w:fldChar w:fldCharType="separate"/>
      </w:r>
      <w:r w:rsidR="00AE527F">
        <w:rPr>
          <w:noProof/>
        </w:rPr>
        <w:t>(Hughes et al., 2022; Hussey &amp; Cummins, 2022)</w:t>
      </w:r>
      <w:r w:rsidR="00AE527F">
        <w:fldChar w:fldCharType="end"/>
      </w:r>
      <w:ins w:id="55" w:author="Ian Hussey" w:date="2023-01-16T14:37:00Z">
        <w:r w:rsidR="00AE527F">
          <w:t xml:space="preserve">. </w:t>
        </w:r>
      </w:ins>
      <w:ins w:id="56" w:author="Ian Hussey" w:date="2023-01-16T14:20:00Z">
        <w:r w:rsidR="00110E40">
          <w:t xml:space="preserve">Put simply, </w:t>
        </w:r>
      </w:ins>
      <w:ins w:id="57" w:author="Ian Hussey" w:date="2023-01-16T14:23:00Z">
        <w:r w:rsidR="00110E40">
          <w:t xml:space="preserve">the presence of a method effect in RIAP data would imply that </w:t>
        </w:r>
      </w:ins>
      <w:ins w:id="58" w:author="Ian Hussey" w:date="2023-01-16T14:20:00Z">
        <w:r w:rsidR="00110E40">
          <w:t xml:space="preserve">any given IRAP is </w:t>
        </w:r>
      </w:ins>
      <w:ins w:id="59" w:author="Ian Hussey" w:date="2023-01-16T14:21:00Z">
        <w:r w:rsidR="00110E40">
          <w:t>simultaneously measuring two things</w:t>
        </w:r>
      </w:ins>
      <w:ins w:id="60" w:author="Ian Hussey" w:date="2023-01-16T14:23:00Z">
        <w:r w:rsidR="00110E40">
          <w:t>:</w:t>
        </w:r>
      </w:ins>
      <w:ins w:id="61" w:author="Ian Hussey" w:date="2023-01-16T14:21:00Z">
        <w:r w:rsidR="00110E40">
          <w:t xml:space="preserve"> attitudes or learning histories to a given </w:t>
        </w:r>
      </w:ins>
      <w:ins w:id="62" w:author="Ian Hussey" w:date="2023-01-16T14:22:00Z">
        <w:r w:rsidR="00110E40">
          <w:t xml:space="preserve">attitude </w:t>
        </w:r>
      </w:ins>
      <w:ins w:id="63" w:author="Ian Hussey" w:date="2023-01-16T14:21:00Z">
        <w:r w:rsidR="00110E40">
          <w:t>domain</w:t>
        </w:r>
      </w:ins>
      <w:ins w:id="64" w:author="Ian Hussey" w:date="2023-01-16T14:23:00Z">
        <w:r w:rsidR="00110E40">
          <w:t xml:space="preserve">, </w:t>
        </w:r>
      </w:ins>
      <w:ins w:id="65" w:author="Ian Hussey" w:date="2023-01-16T14:21:00Z">
        <w:r w:rsidR="00110E40">
          <w:t xml:space="preserve">but also a </w:t>
        </w:r>
      </w:ins>
      <w:ins w:id="66" w:author="Ian Hussey" w:date="2023-01-16T14:23:00Z">
        <w:r w:rsidR="00110E40">
          <w:t xml:space="preserve">generic </w:t>
        </w:r>
      </w:ins>
      <w:ins w:id="67" w:author="Ian Hussey" w:date="2023-01-16T14:21:00Z">
        <w:r w:rsidR="00110E40">
          <w:t>tendency to demonstrate a given pattern on t</w:t>
        </w:r>
      </w:ins>
      <w:ins w:id="68" w:author="Ian Hussey" w:date="2023-01-16T14:22:00Z">
        <w:r w:rsidR="00110E40">
          <w:t xml:space="preserve">he IRAP regardless of the attitude </w:t>
        </w:r>
      </w:ins>
      <w:ins w:id="69" w:author="Ian Hussey" w:date="2023-01-16T14:25:00Z">
        <w:r w:rsidR="00110E40">
          <w:t xml:space="preserve">or stimulus </w:t>
        </w:r>
      </w:ins>
      <w:ins w:id="70" w:author="Ian Hussey" w:date="2023-01-16T14:22:00Z">
        <w:r w:rsidR="00110E40">
          <w:t>domain</w:t>
        </w:r>
      </w:ins>
      <w:ins w:id="71" w:author="Ian Hussey" w:date="2023-01-16T14:23:00Z">
        <w:r w:rsidR="00110E40">
          <w:t xml:space="preserve">. </w:t>
        </w:r>
      </w:ins>
      <w:ins w:id="72" w:author="Ian Hussey" w:date="2023-01-16T14:25:00Z">
        <w:r w:rsidR="00110E40">
          <w:t>If present, a</w:t>
        </w:r>
      </w:ins>
      <w:ins w:id="73" w:author="Ian Hussey" w:date="2023-01-16T14:24:00Z">
        <w:r w:rsidR="00110E40">
          <w:t xml:space="preserve">nalyses of IRAP data which do not systematically take account of such a method effect </w:t>
        </w:r>
      </w:ins>
      <w:ins w:id="74" w:author="Ian Hussey" w:date="2023-01-16T14:25:00Z">
        <w:r w:rsidR="00110E40">
          <w:t>would be</w:t>
        </w:r>
      </w:ins>
      <w:ins w:id="75" w:author="Ian Hussey" w:date="2023-01-16T14:24:00Z">
        <w:r w:rsidR="00110E40">
          <w:t xml:space="preserve"> </w:t>
        </w:r>
      </w:ins>
      <w:ins w:id="76" w:author="Ian Hussey" w:date="2023-01-16T14:26:00Z">
        <w:r w:rsidR="00ED10EA">
          <w:t xml:space="preserve">unable to attribute the effects they detected to </w:t>
        </w:r>
      </w:ins>
      <w:ins w:id="77" w:author="Ian Hussey" w:date="2023-01-16T14:27:00Z">
        <w:r w:rsidR="00ED10EA">
          <w:t xml:space="preserve">participants attitudes or learning </w:t>
        </w:r>
      </w:ins>
      <w:ins w:id="78" w:author="Ian Hussey" w:date="2023-01-16T14:28:00Z">
        <w:r w:rsidR="00ED10EA">
          <w:t>histories</w:t>
        </w:r>
      </w:ins>
      <w:ins w:id="79" w:author="Ian Hussey" w:date="2023-01-16T14:27:00Z">
        <w:r w:rsidR="00ED10EA">
          <w:t xml:space="preserve"> (i.e., to make substantive conclusions of interest to the researcher) or merely to the method effect</w:t>
        </w:r>
      </w:ins>
      <w:ins w:id="80" w:author="Ian Hussey" w:date="2023-01-16T14:28:00Z">
        <w:r w:rsidR="00ED10EA">
          <w:t xml:space="preserve">. </w:t>
        </w:r>
      </w:ins>
      <w:ins w:id="81" w:author="Ian Hussey" w:date="2023-01-16T14:29:00Z">
        <w:r w:rsidR="00A04C73">
          <w:t>The validity of claims made based on such c</w:t>
        </w:r>
        <w:r w:rsidR="00D0675D">
          <w:t xml:space="preserve">onfounded </w:t>
        </w:r>
      </w:ins>
      <w:ins w:id="82" w:author="Ian Hussey" w:date="2023-01-16T14:28:00Z">
        <w:r w:rsidR="00D0675D">
          <w:t xml:space="preserve">analyses </w:t>
        </w:r>
      </w:ins>
      <w:ins w:id="83" w:author="Ian Hussey" w:date="2023-01-16T14:29:00Z">
        <w:r w:rsidR="00A04C73">
          <w:t>is undermined</w:t>
        </w:r>
        <w:r w:rsidR="00D0675D">
          <w:t xml:space="preserve">. </w:t>
        </w:r>
      </w:ins>
    </w:p>
    <w:p w14:paraId="416BA56C" w14:textId="2FD209D2" w:rsidR="000D4308" w:rsidRPr="005211F1" w:rsidRDefault="000D4308" w:rsidP="003A10CA">
      <w:r w:rsidRPr="005211F1">
        <w:t xml:space="preserve">Previous debate about the nature of any generic pattern may have been driven by the fact that this pattern has not yet been well estimated, due to a combination of small sample sizes </w:t>
      </w:r>
      <w:r w:rsidR="001356F7">
        <w:fldChar w:fldCharType="begin"/>
      </w:r>
      <w:r w:rsidR="00605086">
        <w:instrText xml:space="preserve"> ADDIN ZOTERO_ITEM CSL_CITATION {"citationID":"dneCQO0T","properties":{"formattedCitation":"(Median = 41 according to a recent systematic review: Hussey, 2023)","plainCitation":"(Median = 41 according to a recent systematic review: 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Procedure","URL":"https://psyarxiv.com/g2x9p/","author":[{"family":"Hussey","given":"Ian"}],"accessed":{"date-parts":[["2023",1,16]]},"issued":{"date-parts":[["2023",1,13]]}},"label":"page","prefix":"Median = 41 according to a recent systematic review: "}],"schema":"https://github.com/citation-style-language/schema/raw/master/csl-citation.json"} </w:instrText>
      </w:r>
      <w:r w:rsidR="001356F7">
        <w:fldChar w:fldCharType="separate"/>
      </w:r>
      <w:r w:rsidR="00605086">
        <w:rPr>
          <w:noProof/>
        </w:rPr>
        <w:t>(Median = 41 according to a recent systematic review: Hussey, 2023)</w:t>
      </w:r>
      <w:r w:rsidR="001356F7">
        <w:fldChar w:fldCharType="end"/>
      </w:r>
      <w:del w:id="84" w:author="Ian Hussey" w:date="2023-01-16T14:15:00Z">
        <w:r w:rsidRPr="005211F1" w:rsidDel="00D74896">
          <w:delText>(typically around 40)</w:delText>
        </w:r>
      </w:del>
      <w:r w:rsidRPr="005211F1">
        <w:t xml:space="preserve"> and a limited range of domains. In order to overcome this, this article used an unprecedently large sample (</w:t>
      </w:r>
      <w:r w:rsidRPr="005211F1">
        <w:rPr>
          <w:i/>
        </w:rPr>
        <w:t>N</w:t>
      </w:r>
      <w:r w:rsidRPr="005211F1">
        <w:t xml:space="preserve"> = 7</w:t>
      </w:r>
      <w:ins w:id="85" w:author="Ian Hussey" w:date="2023-01-16T22:41:00Z">
        <w:r w:rsidR="008D0906">
          <w:t>09 after exclusions</w:t>
        </w:r>
      </w:ins>
      <w:del w:id="86" w:author="Ian Hussey" w:date="2023-01-16T22:41:00Z">
        <w:r w:rsidRPr="005211F1" w:rsidDel="008D0906">
          <w:delText>53</w:delText>
        </w:r>
      </w:del>
      <w:r w:rsidRPr="005211F1">
        <w:t>)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w:t>
      </w:r>
      <w:r w:rsidRPr="005211F1">
        <w:lastRenderedPageBreak/>
        <w:t>(i.e.,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87" w:name="_yzqcyehgy7mj" w:colFirst="0" w:colLast="0"/>
      <w:bookmarkEnd w:id="87"/>
      <w:r w:rsidRPr="005211F1">
        <w:t>Method</w:t>
      </w:r>
    </w:p>
    <w:p w14:paraId="338710C0" w14:textId="6727FCC8" w:rsidR="000D4308" w:rsidRPr="005211F1" w:rsidRDefault="000D4308" w:rsidP="003A10CA">
      <w:r w:rsidRPr="005211F1">
        <w:t>All data and code for data processing and analysis code is available on the Open Science Framework (</w:t>
      </w:r>
      <w:hyperlink r:id="rId16" w:history="1">
        <w:r w:rsidRPr="005211F1">
          <w:rPr>
            <w:rStyle w:val="Hyperlink"/>
          </w:rPr>
          <w:t>osf.io/</w:t>
        </w:r>
        <w:proofErr w:type="spellStart"/>
        <w:r w:rsidRPr="005211F1">
          <w:rPr>
            <w:rStyle w:val="Hyperlink"/>
          </w:rPr>
          <w:t>vhzsn</w:t>
        </w:r>
        <w:proofErr w:type="spellEnd"/>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88" w:name="_6a1sgl1fgfyh" w:colFirst="0" w:colLast="0"/>
      <w:bookmarkEnd w:id="88"/>
      <w:r w:rsidRPr="005211F1">
        <w:rPr>
          <w:rStyle w:val="Heading3Char"/>
          <w:b/>
          <w:bCs/>
        </w:rPr>
        <w:t>Data</w:t>
      </w:r>
    </w:p>
    <w:p w14:paraId="41421657" w14:textId="768BFB9A" w:rsidR="000D4308" w:rsidRPr="005211F1" w:rsidRDefault="000D4308" w:rsidP="003A10CA">
      <w:r w:rsidRPr="005211F1">
        <w:t xml:space="preserve">Data </w:t>
      </w:r>
      <w:del w:id="89" w:author="Ian Hussey" w:date="2023-01-16T18:20:00Z">
        <w:r w:rsidRPr="005211F1" w:rsidDel="0097649C">
          <w:delText xml:space="preserve">was </w:delText>
        </w:r>
      </w:del>
      <w:ins w:id="90" w:author="Ian Hussey" w:date="2023-01-16T18:20:00Z">
        <w:r w:rsidR="0097649C">
          <w:t>were</w:t>
        </w:r>
        <w:r w:rsidR="0097649C" w:rsidRPr="005211F1">
          <w:t xml:space="preserve"> </w:t>
        </w:r>
      </w:ins>
      <w:r w:rsidRPr="005211F1">
        <w:t xml:space="preserve">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xml:space="preserve">. The current study therefore employs secondary analysis of existing data, with sample size being determined by data availability. Inclusion criteria were as follows: (1) The study must have included at least one standard IRAP (i.e., not variants such as the MT-IRAP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 xml:space="preserve">and a total of 753 participants met inclusion criteria. </w:t>
      </w:r>
      <w:del w:id="91" w:author="Ian Hussey" w:date="2023-01-16T18:24:00Z">
        <w:r w:rsidRPr="005211F1" w:rsidDel="007E27A4">
          <w:delText>See Figure 2 for a list of all domains.</w:delText>
        </w:r>
      </w:del>
    </w:p>
    <w:p w14:paraId="1F5FDFA6" w14:textId="77777777" w:rsidR="000D4308" w:rsidRPr="005211F1" w:rsidRDefault="000D4308" w:rsidP="003A10CA">
      <w:pPr>
        <w:pStyle w:val="Heading2"/>
      </w:pPr>
      <w:r w:rsidRPr="005211F1">
        <w:lastRenderedPageBreak/>
        <w:t>Performance exclusions</w:t>
      </w:r>
    </w:p>
    <w:p w14:paraId="3C13A731" w14:textId="0A002480"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ins w:id="92" w:author="Ian Hussey" w:date="2023-01-16T22:41:00Z">
        <w:r w:rsidR="002B3FAA">
          <w:t xml:space="preserve"> leaving 709 </w:t>
        </w:r>
      </w:ins>
      <w:ins w:id="93" w:author="Ian Hussey" w:date="2023-01-16T22:42:00Z">
        <w:r w:rsidR="002B3FAA">
          <w:t>participants</w:t>
        </w:r>
      </w:ins>
      <w:ins w:id="94" w:author="Ian Hussey" w:date="2023-01-16T22:41:00Z">
        <w:r w:rsidR="002B3FAA">
          <w:t xml:space="preserve"> in the analytic sample</w:t>
        </w:r>
      </w:ins>
      <w:r w:rsidRPr="005211F1">
        <w:t>.</w:t>
      </w:r>
      <w:bookmarkStart w:id="95" w:name="_5g8p8jzfdniw" w:colFirst="0" w:colLast="0"/>
      <w:bookmarkEnd w:id="95"/>
      <w:del w:id="96" w:author="Ian Hussey" w:date="2023-01-16T22:42:00Z">
        <w:r w:rsidRPr="005211F1" w:rsidDel="002B3FAA">
          <w:delText xml:space="preserve"> </w:delText>
        </w:r>
      </w:del>
    </w:p>
    <w:p w14:paraId="5901CC01" w14:textId="77777777" w:rsidR="000D4308" w:rsidRPr="005211F1" w:rsidRDefault="000D4308" w:rsidP="003A10CA">
      <w:pPr>
        <w:pStyle w:val="Heading2"/>
      </w:pPr>
      <w:bookmarkStart w:id="97" w:name="_ewb4gz3cin37" w:colFirst="0" w:colLast="0"/>
      <w:bookmarkEnd w:id="97"/>
      <w:r w:rsidRPr="005211F1">
        <w:t>Participants</w:t>
      </w:r>
    </w:p>
    <w:p w14:paraId="34FC2DF6" w14:textId="09EE01CA" w:rsidR="000D4308" w:rsidRPr="005211F1" w:rsidRDefault="000D4308" w:rsidP="003A10CA">
      <w:r w:rsidRPr="005211F1">
        <w:t xml:space="preserve">Ethical approval for each original study was granted by the local institutional review board, and informed consent was obtained from all individuals prior to participation. </w:t>
      </w:r>
      <w:del w:id="98" w:author="Ian Hussey" w:date="2023-01-16T22:42:00Z">
        <w:r w:rsidRPr="005211F1" w:rsidDel="006A19A2">
          <w:delText xml:space="preserve">The final analytic sample after performance exclusions contained 709 participants. </w:delText>
        </w:r>
      </w:del>
      <w:r w:rsidRPr="005211F1">
        <w:t xml:space="preserve">Where demographics data </w:t>
      </w:r>
      <w:del w:id="99" w:author="Ian Hussey" w:date="2023-01-16T18:20:00Z">
        <w:r w:rsidRPr="005211F1" w:rsidDel="0097649C">
          <w:delText xml:space="preserve">was </w:delText>
        </w:r>
      </w:del>
      <w:ins w:id="100" w:author="Ian Hussey" w:date="2023-01-16T18:20:00Z">
        <w:r w:rsidR="0097649C">
          <w:t>were</w:t>
        </w:r>
        <w:r w:rsidR="0097649C" w:rsidRPr="005211F1">
          <w:t xml:space="preserve"> </w:t>
        </w:r>
      </w:ins>
      <w:r w:rsidRPr="005211F1">
        <w:t>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101" w:name="_yzgpn55klhwa" w:colFirst="0" w:colLast="0"/>
      <w:bookmarkEnd w:id="101"/>
    </w:p>
    <w:p w14:paraId="497C09E9" w14:textId="77777777" w:rsidR="000D4308" w:rsidRPr="005211F1" w:rsidRDefault="000D4308" w:rsidP="003A10CA">
      <w:pPr>
        <w:pStyle w:val="Heading2"/>
      </w:pPr>
      <w:r w:rsidRPr="005211F1">
        <w:t>Measures</w:t>
      </w:r>
    </w:p>
    <w:p w14:paraId="36951DCA" w14:textId="2E1483AB" w:rsidR="000D4308" w:rsidRPr="005211F1" w:rsidRDefault="000D4308" w:rsidP="003A10CA">
      <w:bookmarkStart w:id="102" w:name="_e4ajn071d6fh" w:colFirst="0" w:colLast="0"/>
      <w:bookmarkEnd w:id="102"/>
      <w:r w:rsidRPr="005211F1">
        <w:t xml:space="preserve">The IRAP is a computer-based reaction time task. Its procedural parameters have been discussed in great detail in many other papers </w:t>
      </w:r>
      <w:r w:rsidRPr="005211F1">
        <w:fldChar w:fldCharType="begin"/>
      </w:r>
      <w:r w:rsidR="001569D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1569D5">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w:t>
      </w:r>
      <w:r w:rsidRPr="005211F1">
        <w:lastRenderedPageBreak/>
        <w:t xml:space="preserve">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w:t>
      </w:r>
      <w:del w:id="103" w:author="Ian Hussey" w:date="2023-01-16T18:20:00Z">
        <w:r w:rsidRPr="005211F1" w:rsidDel="00B12FC4">
          <w:delText>i</w:delText>
        </w:r>
      </w:del>
      <w:ins w:id="104" w:author="Ian Hussey" w:date="2023-01-16T18:20:00Z">
        <w:r w:rsidR="00B12FC4">
          <w:t>were</w:t>
        </w:r>
      </w:ins>
      <w:del w:id="105" w:author="Ian Hussey" w:date="2023-01-16T18:20:00Z">
        <w:r w:rsidRPr="005211F1" w:rsidDel="00B12FC4">
          <w:delText>s</w:delText>
        </w:r>
      </w:del>
      <w:r w:rsidRPr="005211F1">
        <w:t xml:space="preserve">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Pr="005211F1">
          <w:rPr>
            <w:rStyle w:val="Hyperlink"/>
          </w:rPr>
          <w:t>osf.io/v3twe</w:t>
        </w:r>
      </w:hyperlink>
      <w:r w:rsidRPr="005211F1">
        <w:t>).</w:t>
      </w:r>
    </w:p>
    <w:p w14:paraId="11A4A8AD" w14:textId="77777777" w:rsidR="000D4308" w:rsidRPr="005211F1" w:rsidRDefault="000D4308" w:rsidP="003A10CA">
      <w:pPr>
        <w:pStyle w:val="Heading2"/>
      </w:pPr>
      <w:r w:rsidRPr="005211F1">
        <w:t>Data processing</w:t>
      </w:r>
    </w:p>
    <w:p w14:paraId="74E7A39A" w14:textId="04D3F53C"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1569D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DBA873C"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w:t>
      </w:r>
      <w:ins w:id="106" w:author="Ian Hussey" w:date="2023-01-16T18:21:00Z">
        <w:r w:rsidR="00B12FC4">
          <w:t>ere</w:t>
        </w:r>
      </w:ins>
      <w:del w:id="107" w:author="Ian Hussey" w:date="2023-01-16T18:21:00Z">
        <w:r w:rsidRPr="005211F1" w:rsidDel="00B12FC4">
          <w:delText>as</w:delText>
        </w:r>
      </w:del>
      <w:r w:rsidRPr="005211F1">
        <w:t xml:space="preserve">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w:t>
      </w:r>
      <w:r w:rsidRPr="005211F1">
        <w:lastRenderedPageBreak/>
        <w:t xml:space="preserve">1 on the Christian-Muslim IRAP referred to faster responding to ‘Christians – Safe’ with ‘True’ relative to ‘False’. </w:t>
      </w:r>
      <w:ins w:id="108" w:author="Ian Hussey" w:date="2023-01-17T12:23:00Z">
        <w:r w:rsidR="0048118F">
          <w:t>Means, SDs, and correlations between D scores on each trial type are presented in Tables 1S and 2S in the supplementary materials.</w:t>
        </w:r>
      </w:ins>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28192F08"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domains featuring known-words w</w:t>
      </w:r>
      <w:ins w:id="109" w:author="Ian Hussey" w:date="2023-01-16T18:21:00Z">
        <w:r w:rsidR="00B12FC4">
          <w:t>ere</w:t>
        </w:r>
      </w:ins>
      <w:del w:id="110" w:author="Ian Hussey" w:date="2023-01-16T18:21:00Z">
        <w:r w:rsidRPr="005211F1" w:rsidDel="00B12FC4">
          <w:delText>as</w:delText>
        </w:r>
      </w:del>
      <w:r w:rsidRPr="005211F1">
        <w:t xml:space="preserve">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 xml:space="preserve">(e.g., number of levels and </w:t>
      </w:r>
      <w:r w:rsidRPr="005211F1">
        <w:lastRenderedPageBreak/>
        <w:t>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2B0754FB" w:rsidR="000D4308" w:rsidRDefault="000D4308" w:rsidP="003A10CA">
      <w:moveFromRangeStart w:id="111" w:author="Ian Hussey" w:date="2023-01-16T22:13:00Z" w:name="move124799603"/>
      <w:commentRangeStart w:id="112"/>
      <w:moveFrom w:id="113" w:author="Ian Hussey" w:date="2023-01-16T22:13:00Z">
        <w:r w:rsidRPr="005211F1" w:rsidDel="00153B5D">
          <w:t xml:space="preserve">Hypothesis tests were conducted via the comparison of confidence intervals. </w:t>
        </w:r>
      </w:moveFrom>
      <w:moveFromRangeEnd w:id="111"/>
      <w:r w:rsidRPr="005211F1">
        <w:t xml:space="preserve">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ins w:id="114" w:author="Ian Hussey" w:date="2023-01-16T22:12:00Z">
        <w:r w:rsidR="00153B5D">
          <w:t xml:space="preserve"> </w:t>
        </w:r>
      </w:ins>
      <w:r w:rsidR="00153B5D">
        <w:fldChar w:fldCharType="begin"/>
      </w:r>
      <w:r w:rsidR="00153B5D">
        <w:instrText xml:space="preserve"> ADDIN ZOTERO_ITEM CSL_CITATION {"citationID":"0C11y2cb","properties":{"formattedCitation":"(Lakens, 2013)","plainCitation":"(Lakens,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00153B5D">
        <w:fldChar w:fldCharType="separate"/>
      </w:r>
      <w:r w:rsidR="00153B5D">
        <w:rPr>
          <w:noProof/>
        </w:rPr>
        <w:t>(Lakens, 2013)</w:t>
      </w:r>
      <w:r w:rsidR="00153B5D">
        <w:fldChar w:fldCharType="end"/>
      </w:r>
      <w:r w:rsidR="002C6BD6">
        <w:t>.</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w:t>
      </w:r>
      <w:ins w:id="115" w:author="Ian Hussey" w:date="2023-01-16T22:15:00Z">
        <w:r w:rsidR="00A10860" w:rsidRPr="005211F1">
          <w:t xml:space="preserve">Hypothesis tests were conducted </w:t>
        </w:r>
        <w:r w:rsidR="00A10860">
          <w:t xml:space="preserve">by converting the estimates of </w:t>
        </w:r>
      </w:ins>
      <m:oMath>
        <m:sSubSup>
          <m:sSubSupPr>
            <m:ctrlPr>
              <w:ins w:id="116" w:author="Ian Hussey" w:date="2023-01-16T22:15:00Z">
                <w:rPr>
                  <w:rFonts w:ascii="Cambria Math" w:hAnsi="Cambria Math"/>
                  <w:i/>
                </w:rPr>
              </w:ins>
            </m:ctrlPr>
          </m:sSubSupPr>
          <m:e>
            <m:r>
              <w:ins w:id="117" w:author="Ian Hussey" w:date="2023-01-16T22:15:00Z">
                <w:rPr>
                  <w:rFonts w:ascii="Cambria Math" w:hAnsi="Cambria Math"/>
                </w:rPr>
                <m:t>η</m:t>
              </w:ins>
            </m:r>
          </m:e>
          <m:sub>
            <m:r>
              <w:ins w:id="118" w:author="Ian Hussey" w:date="2023-01-16T22:15:00Z">
                <w:rPr>
                  <w:rFonts w:ascii="Cambria Math" w:hAnsi="Cambria Math"/>
                </w:rPr>
                <m:t>g</m:t>
              </w:ins>
            </m:r>
          </m:sub>
          <m:sup>
            <m:r>
              <w:ins w:id="119" w:author="Ian Hussey" w:date="2023-01-16T22:15:00Z">
                <w:rPr>
                  <w:rFonts w:ascii="Cambria Math" w:hAnsi="Cambria Math"/>
                </w:rPr>
                <m:t>2</m:t>
              </w:ins>
            </m:r>
          </m:sup>
        </m:sSubSup>
      </m:oMath>
      <w:ins w:id="120" w:author="Ian Hussey" w:date="2023-01-16T22:15:00Z">
        <w:r w:rsidR="00A10860" w:rsidRPr="005211F1">
          <w:t xml:space="preserve"> </w:t>
        </w:r>
        <w:r w:rsidR="00A10860">
          <w:t xml:space="preserve">and their standard errors </w:t>
        </w:r>
      </w:ins>
      <w:ins w:id="121" w:author="Ian Hussey" w:date="2023-01-16T22:16:00Z">
        <w:r w:rsidR="00A10860">
          <w:t xml:space="preserve">their difference scores and their standard errors </w:t>
        </w:r>
      </w:ins>
      <w:r w:rsidR="00A10860">
        <w:fldChar w:fldCharType="begin"/>
      </w:r>
      <w:r w:rsidR="00A10860">
        <w:instrText xml:space="preserve"> ADDIN ZOTERO_ITEM CSL_CITATION {"citationID":"cTlP8B0j","properties":{"formattedCitation":"(Cornell Statistical Consulting Unit, 2008)","plainCitation":"(Cornell Statistical Consulting Unit, 2008)","noteIndex":0},"citationItems":[{"id":14067,"uris":["http://zotero.org/users/1687755/items/AW9TPKCQ"],"itemData":{"id":14067,"type":"report","genre":"Statnews","language":"en","number":"#73","publisher":"Cornell University","source":"Zotero","title":"Overlapping Confidence Intervals and Statistical Significance","author":[{"literal":"Cornell Statistical Consulting Unit"}],"issued":{"date-parts":[["2008"]]}}}],"schema":"https://github.com/citation-style-language/schema/raw/master/csl-citation.json"} </w:instrText>
      </w:r>
      <w:r w:rsidR="00A10860">
        <w:fldChar w:fldCharType="separate"/>
      </w:r>
      <w:r w:rsidR="00A10860">
        <w:rPr>
          <w:noProof/>
        </w:rPr>
        <w:t>(Cornell Statistical Consulting Unit, 2008)</w:t>
      </w:r>
      <w:r w:rsidR="00A10860">
        <w:fldChar w:fldCharType="end"/>
      </w:r>
      <w:ins w:id="122" w:author="Ian Hussey" w:date="2023-01-16T22:17:00Z">
        <w:r w:rsidR="00A10860">
          <w:t xml:space="preserve">, and then converting these </w:t>
        </w:r>
      </w:ins>
      <w:ins w:id="123" w:author="Ian Hussey" w:date="2023-01-16T22:15:00Z">
        <w:r w:rsidR="00A10860">
          <w:t xml:space="preserve">to </w:t>
        </w:r>
        <w:r w:rsidR="00A10860" w:rsidRPr="00AF58CD">
          <w:rPr>
            <w:i/>
            <w:iCs/>
          </w:rPr>
          <w:t>z</w:t>
        </w:r>
      </w:ins>
      <w:ins w:id="124" w:author="Ian Hussey" w:date="2023-01-16T22:18:00Z">
        <w:r w:rsidR="00A10860" w:rsidRPr="00A10860">
          <w:rPr>
            <w:rPrChange w:id="125" w:author="Ian Hussey" w:date="2023-01-16T22:18:00Z">
              <w:rPr>
                <w:i/>
                <w:iCs/>
              </w:rPr>
            </w:rPrChange>
          </w:rPr>
          <w:t>-values</w:t>
        </w:r>
      </w:ins>
      <w:ins w:id="126" w:author="Ian Hussey" w:date="2023-01-16T22:15:00Z">
        <w:r w:rsidR="00A10860">
          <w:t xml:space="preserve"> and </w:t>
        </w:r>
        <w:r w:rsidR="00A10860" w:rsidRPr="00AF58CD">
          <w:rPr>
            <w:i/>
            <w:iCs/>
          </w:rPr>
          <w:t>p</w:t>
        </w:r>
      </w:ins>
      <w:ins w:id="127" w:author="Ian Hussey" w:date="2023-01-16T22:18:00Z">
        <w:r w:rsidR="00A10860">
          <w:t>-</w:t>
        </w:r>
      </w:ins>
      <w:ins w:id="128" w:author="Ian Hussey" w:date="2023-01-16T22:15:00Z">
        <w:r w:rsidR="00A10860">
          <w:t>values</w:t>
        </w:r>
      </w:ins>
      <w:ins w:id="129" w:author="Ian Hussey" w:date="2023-01-16T22:18:00Z">
        <w:r w:rsidR="00A10860">
          <w:t xml:space="preserve"> </w:t>
        </w:r>
      </w:ins>
      <w:r w:rsidR="00A10860">
        <w:fldChar w:fldCharType="begin"/>
      </w:r>
      <w:r w:rsidR="00A10860">
        <w:instrText xml:space="preserve"> ADDIN ZOTERO_ITEM CSL_CITATION {"citationID":"V1dMvNXQ","properties":{"formattedCitation":"(Lin, 1989)","plainCitation":"(Lin, 1989)","noteIndex":0},"citationItems":[{"id":15480,"uris":["http://zotero.org/users/1687755/items/7MRMT9VV"],"itemData":{"id":15480,"type":"article-journal","abstract":"This paper proposes a simple approximation to the normal tail probability and its inverse. its accuracy is quite sufficient for many practical cases.","container-title":"Journal of the Royal Statistical Society Series C","ISSN":"0035-9254","issue":"1","note":"publisher: Royal Statistical Society","page":"69-70","source":"RePEc - Econpapers","title":"Approximating the Normal Tail Probability and its Inverse for Use on a Pocket Calculator","volume":"38","author":[{"family":"Lin","given":"Jinn-Tyan"}],"issued":{"date-parts":[["1989"]]}}}],"schema":"https://github.com/citation-style-language/schema/raw/master/csl-citation.json"} </w:instrText>
      </w:r>
      <w:r w:rsidR="00A10860">
        <w:fldChar w:fldCharType="separate"/>
      </w:r>
      <w:r w:rsidR="00A10860">
        <w:rPr>
          <w:noProof/>
        </w:rPr>
        <w:t>(Lin, 1989)</w:t>
      </w:r>
      <w:r w:rsidR="00A10860">
        <w:fldChar w:fldCharType="end"/>
      </w:r>
      <w:ins w:id="130" w:author="Ian Hussey" w:date="2023-01-16T22:15:00Z">
        <w:r w:rsidR="00A10860" w:rsidRPr="005211F1">
          <w:t xml:space="preserve">. </w:t>
        </w:r>
      </w:ins>
      <w:ins w:id="131" w:author="Ian Hussey" w:date="2023-01-16T22:19:00Z">
        <w:r w:rsidR="005B28E5">
          <w:t xml:space="preserve">The </w:t>
        </w:r>
      </w:ins>
      <w:ins w:id="132" w:author="Ian Hussey" w:date="2023-01-16T22:20:00Z">
        <w:r w:rsidR="005B28E5">
          <w:t xml:space="preserve">proportion of the variance attributable to the main effect for trial type was larger than that attributable to the main effect for domain, </w:t>
        </w:r>
      </w:ins>
      <w:ins w:id="133" w:author="Ian Hussey" w:date="2023-01-16T22:15:00Z">
        <w:r w:rsidR="00A10860" w:rsidRPr="00AF58CD">
          <w:rPr>
            <w:i/>
            <w:iCs/>
          </w:rPr>
          <w:t>z</w:t>
        </w:r>
        <w:r w:rsidR="00A10860">
          <w:t xml:space="preserve"> = 10.0, </w:t>
        </w:r>
        <w:r w:rsidR="00A10860" w:rsidRPr="00AF58CD">
          <w:rPr>
            <w:i/>
            <w:iCs/>
          </w:rPr>
          <w:t>p</w:t>
        </w:r>
        <w:r w:rsidR="00A10860">
          <w:t xml:space="preserve"> &lt;</w:t>
        </w:r>
      </w:ins>
      <w:ins w:id="134" w:author="Ian Hussey" w:date="2023-01-16T22:21:00Z">
        <w:r w:rsidR="00C44ACD">
          <w:t xml:space="preserve"> </w:t>
        </w:r>
      </w:ins>
      <w:ins w:id="135" w:author="Ian Hussey" w:date="2023-01-16T22:15:00Z">
        <w:r w:rsidR="00A10860">
          <w:t>.</w:t>
        </w:r>
        <w:r w:rsidR="00A10860" w:rsidRPr="00083146">
          <w:t>0000000000000000000000</w:t>
        </w:r>
        <w:r w:rsidR="00A10860">
          <w:t>1</w:t>
        </w:r>
      </w:ins>
      <w:ins w:id="136" w:author="Ian Hussey" w:date="2023-01-16T22:21:00Z">
        <w:r w:rsidR="005B28E5">
          <w:t xml:space="preserve">, and interaction effect, </w:t>
        </w:r>
        <w:r w:rsidR="005B28E5" w:rsidRPr="00AF58CD">
          <w:rPr>
            <w:i/>
            <w:iCs/>
          </w:rPr>
          <w:t>z</w:t>
        </w:r>
        <w:r w:rsidR="005B28E5">
          <w:t xml:space="preserve"> = 10.5, </w:t>
        </w:r>
        <w:r w:rsidR="005B28E5" w:rsidRPr="00AF58CD">
          <w:rPr>
            <w:i/>
            <w:iCs/>
          </w:rPr>
          <w:t>p</w:t>
        </w:r>
        <w:r w:rsidR="005B28E5">
          <w:t xml:space="preserve"> &lt; .</w:t>
        </w:r>
        <w:r w:rsidR="005B28E5" w:rsidRPr="005B28E5">
          <w:t>000000000000000000000000</w:t>
        </w:r>
        <w:r w:rsidR="005B28E5">
          <w:t xml:space="preserve">1. </w:t>
        </w:r>
      </w:ins>
      <w:moveToRangeStart w:id="137" w:author="Ian Hussey" w:date="2023-01-16T22:13:00Z" w:name="move124799603"/>
      <w:moveTo w:id="138" w:author="Ian Hussey" w:date="2023-01-16T22:13:00Z">
        <w:del w:id="139" w:author="Ian Hussey" w:date="2023-01-16T22:14:00Z">
          <w:r w:rsidR="00153B5D" w:rsidRPr="005211F1" w:rsidDel="00153B5D">
            <w:delText xml:space="preserve">Hypothesis tests were conducted </w:delText>
          </w:r>
        </w:del>
        <w:del w:id="140" w:author="Ian Hussey" w:date="2023-01-16T22:13:00Z">
          <w:r w:rsidR="00153B5D" w:rsidRPr="005211F1" w:rsidDel="00153B5D">
            <w:delText>via the comparison of confidence intervals</w:delText>
          </w:r>
        </w:del>
        <w:del w:id="141" w:author="Ian Hussey" w:date="2023-01-16T22:14:00Z">
          <w:r w:rsidR="00153B5D" w:rsidRPr="005211F1" w:rsidDel="00153B5D">
            <w:delText xml:space="preserve">. </w:delText>
          </w:r>
        </w:del>
      </w:moveTo>
      <w:moveToRangeEnd w:id="137"/>
      <w:r w:rsidRPr="005211F1">
        <w:t xml:space="preserve">Results are illustrated in Figure 1. Results therefore supported the conclusion that variation in the IRAP effects are mostly attributable to a generic pattern among the IRAP trial types. IRAP effects are therefore relatively insensitive to the attitude domain being assessed. </w:t>
      </w:r>
      <w:commentRangeEnd w:id="112"/>
      <w:r w:rsidR="009D542E">
        <w:rPr>
          <w:rStyle w:val="CommentReference"/>
        </w:rPr>
        <w:commentReference w:id="112"/>
      </w:r>
    </w:p>
    <w:p w14:paraId="6AFC84B3" w14:textId="747BC8A7" w:rsidR="00FF65C2" w:rsidDel="008744E2" w:rsidRDefault="00FF65C2" w:rsidP="003A10CA">
      <w:pPr>
        <w:rPr>
          <w:del w:id="142" w:author="Ian Hussey" w:date="2023-01-16T17:59:00Z"/>
        </w:rPr>
      </w:pPr>
    </w:p>
    <w:p w14:paraId="0639B92D" w14:textId="48E5350D" w:rsidR="00FF65C2" w:rsidRPr="009B786B" w:rsidRDefault="00030308">
      <w:pPr>
        <w:ind w:firstLine="0"/>
        <w:pPrChange w:id="143" w:author="Ian Hussey" w:date="2023-01-16T17:59:00Z">
          <w:pPr>
            <w:ind w:firstLine="0"/>
            <w:jc w:val="center"/>
          </w:pPr>
        </w:pPrChange>
      </w:pPr>
      <w:del w:id="144" w:author="Ian Hussey" w:date="2023-01-16T17:59:00Z">
        <w:r w:rsidDel="008744E2">
          <w:rPr>
            <w:noProof/>
          </w:rPr>
          <w:drawing>
            <wp:inline distT="0" distB="0" distL="0" distR="0" wp14:anchorId="6B1E2DC8" wp14:editId="1C311C8D">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713875" cy="4178537"/>
                      </a:xfrm>
                      <a:prstGeom prst="rect">
                        <a:avLst/>
                      </a:prstGeom>
                    </pic:spPr>
                  </pic:pic>
                </a:graphicData>
              </a:graphic>
            </wp:inline>
          </w:drawing>
        </w:r>
      </w:del>
    </w:p>
    <w:p w14:paraId="7A204AE2" w14:textId="77777777" w:rsidR="008744E2" w:rsidRDefault="008744E2">
      <w:pPr>
        <w:jc w:val="left"/>
        <w:rPr>
          <w:ins w:id="145" w:author="Ian Hussey" w:date="2023-01-16T18:00:00Z"/>
          <w:b/>
          <w:bCs/>
          <w:iCs/>
        </w:rPr>
      </w:pPr>
      <w:ins w:id="146" w:author="Ian Hussey" w:date="2023-01-16T18:00:00Z">
        <w:r>
          <w:rPr>
            <w:b/>
            <w:bCs/>
            <w:iCs/>
          </w:rPr>
          <w:br w:type="page"/>
        </w:r>
      </w:ins>
    </w:p>
    <w:p w14:paraId="6F81B0C9" w14:textId="0973090D" w:rsidR="00FF65C2" w:rsidRDefault="00FF65C2" w:rsidP="008D48B7">
      <w:pPr>
        <w:pStyle w:val="figuretitles"/>
        <w:rPr>
          <w:ins w:id="147" w:author="Ian Hussey" w:date="2023-01-16T17:59:00Z"/>
        </w:rPr>
      </w:pPr>
      <w:r w:rsidRPr="008744E2">
        <w:rPr>
          <w:b/>
          <w:bCs/>
          <w:iCs/>
          <w:rPrChange w:id="148" w:author="Ian Hussey" w:date="2023-01-16T17:59:00Z">
            <w:rPr>
              <w:i/>
            </w:rPr>
          </w:rPrChange>
        </w:rPr>
        <w:lastRenderedPageBreak/>
        <w:t>Figure 1</w:t>
      </w:r>
      <w:r w:rsidRPr="009B786B">
        <w:rPr>
          <w:i/>
        </w:rPr>
        <w:t>.</w:t>
      </w:r>
      <w:r w:rsidRPr="009B786B">
        <w:t xml:space="preserve"> </w:t>
      </w:r>
      <w:commentRangeStart w:id="149"/>
      <w:r w:rsidRPr="009B786B">
        <w:t>Effect size estimates for the ANOVAs</w:t>
      </w:r>
      <w:commentRangeEnd w:id="149"/>
      <w:r w:rsidR="005C286C">
        <w:rPr>
          <w:rStyle w:val="CommentReference"/>
        </w:rPr>
        <w:commentReference w:id="149"/>
      </w:r>
      <w:r w:rsidRPr="009B786B">
        <w:t>.</w:t>
      </w:r>
      <w:ins w:id="150" w:author="Ian Hussey" w:date="2023-01-16T18:00:00Z">
        <w:r w:rsidR="00BC3290">
          <w:t xml:space="preserve"> Error bars represent 95% confidence intervals.</w:t>
        </w:r>
      </w:ins>
    </w:p>
    <w:p w14:paraId="09771069" w14:textId="0013D17C" w:rsidR="008744E2" w:rsidRPr="009B786B" w:rsidRDefault="008744E2">
      <w:pPr>
        <w:pStyle w:val="figuretitles"/>
        <w:jc w:val="center"/>
        <w:pPrChange w:id="151" w:author="Ian Hussey" w:date="2023-01-16T17:59:00Z">
          <w:pPr>
            <w:pStyle w:val="figuretitles"/>
          </w:pPr>
        </w:pPrChange>
      </w:pPr>
      <w:ins w:id="152" w:author="Ian Hussey" w:date="2023-01-16T17:59:00Z">
        <w:r>
          <w:rPr>
            <w:noProof/>
          </w:rPr>
          <w:drawing>
            <wp:inline distT="0" distB="0" distL="0" distR="0" wp14:anchorId="13583CF2" wp14:editId="57CF81EA">
              <wp:extent cx="3657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stretch>
                        <a:fillRect/>
                      </a:stretch>
                    </pic:blipFill>
                    <pic:spPr>
                      <a:xfrm>
                        <a:off x="0" y="0"/>
                        <a:ext cx="3657600" cy="4114800"/>
                      </a:xfrm>
                      <a:prstGeom prst="rect">
                        <a:avLst/>
                      </a:prstGeom>
                    </pic:spPr>
                  </pic:pic>
                </a:graphicData>
              </a:graphic>
            </wp:inline>
          </w:drawing>
        </w:r>
      </w:ins>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54860B2A" w:rsidR="000D4308" w:rsidRDefault="000D4308" w:rsidP="003A10CA">
      <w:pPr>
        <w:rPr>
          <w:ins w:id="153" w:author="Ian Hussey" w:date="2023-01-16T18:04:00Z"/>
        </w:rPr>
      </w:pPr>
      <w:r w:rsidRPr="005211F1">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lastRenderedPageBreak/>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w:t>
      </w:r>
      <w:del w:id="154" w:author="Ian Hussey" w:date="2023-01-16T18:21:00Z">
        <w:r w:rsidRPr="005211F1" w:rsidDel="00B12FC4">
          <w:delText xml:space="preserve">data </w:delText>
        </w:r>
      </w:del>
      <w:ins w:id="155" w:author="Ian Hussey" w:date="2023-01-16T18:21:00Z">
        <w:r w:rsidR="00B12FC4">
          <w:t xml:space="preserve">estimated marginal means in each </w:t>
        </w:r>
      </w:ins>
      <w:del w:id="156" w:author="Ian Hussey" w:date="2023-01-16T18:21:00Z">
        <w:r w:rsidRPr="005211F1" w:rsidDel="00B12FC4">
          <w:delText xml:space="preserve">from each attitude </w:delText>
        </w:r>
      </w:del>
      <w:r w:rsidRPr="005211F1">
        <w:t xml:space="preserve">domain. </w:t>
      </w:r>
    </w:p>
    <w:p w14:paraId="65947030" w14:textId="77777777" w:rsidR="00DD7639" w:rsidRDefault="00DD7639" w:rsidP="003A10CA">
      <w:pPr>
        <w:rPr>
          <w:ins w:id="157" w:author="Ian Hussey" w:date="2023-01-16T18:04:00Z"/>
        </w:rPr>
      </w:pPr>
    </w:p>
    <w:p w14:paraId="32FD04FD" w14:textId="77777777" w:rsidR="0049652F" w:rsidRDefault="0049652F">
      <w:pPr>
        <w:jc w:val="left"/>
        <w:rPr>
          <w:ins w:id="158" w:author="Ian Hussey" w:date="2023-01-16T18:04:00Z"/>
          <w:b/>
          <w:bCs/>
          <w:iCs/>
        </w:rPr>
      </w:pPr>
      <w:ins w:id="159" w:author="Ian Hussey" w:date="2023-01-16T18:04:00Z">
        <w:r>
          <w:rPr>
            <w:b/>
            <w:bCs/>
            <w:iCs/>
          </w:rPr>
          <w:br w:type="page"/>
        </w:r>
      </w:ins>
    </w:p>
    <w:p w14:paraId="3BD97345" w14:textId="15B745CA" w:rsidR="00DD7639" w:rsidRDefault="00DD7639" w:rsidP="00DD7639">
      <w:pPr>
        <w:pStyle w:val="figuretitles"/>
        <w:rPr>
          <w:ins w:id="160" w:author="Ian Hussey" w:date="2023-01-16T18:04:00Z"/>
        </w:rPr>
      </w:pPr>
      <w:ins w:id="161" w:author="Ian Hussey" w:date="2023-01-16T18:04:00Z">
        <w:r w:rsidRPr="00AF58CD">
          <w:rPr>
            <w:b/>
            <w:bCs/>
            <w:iCs/>
          </w:rPr>
          <w:lastRenderedPageBreak/>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ins>
    </w:p>
    <w:p w14:paraId="2027FA9B" w14:textId="77777777" w:rsidR="00DD7639" w:rsidRDefault="00DD7639" w:rsidP="00DD7639">
      <w:pPr>
        <w:pStyle w:val="figuretitles"/>
        <w:jc w:val="center"/>
        <w:rPr>
          <w:ins w:id="162" w:author="Ian Hussey" w:date="2023-01-16T18:04:00Z"/>
        </w:rPr>
      </w:pPr>
      <w:ins w:id="163" w:author="Ian Hussey" w:date="2023-01-16T18:04:00Z">
        <w:r>
          <w:rPr>
            <w:noProof/>
          </w:rPr>
          <w:drawing>
            <wp:inline distT="0" distB="0" distL="0" distR="0" wp14:anchorId="173B5E19" wp14:editId="5B959A6E">
              <wp:extent cx="5727700" cy="654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stretch>
                        <a:fillRect/>
                      </a:stretch>
                    </pic:blipFill>
                    <pic:spPr>
                      <a:xfrm>
                        <a:off x="0" y="0"/>
                        <a:ext cx="5727700" cy="6546215"/>
                      </a:xfrm>
                      <a:prstGeom prst="rect">
                        <a:avLst/>
                      </a:prstGeom>
                    </pic:spPr>
                  </pic:pic>
                </a:graphicData>
              </a:graphic>
            </wp:inline>
          </w:drawing>
        </w:r>
      </w:ins>
    </w:p>
    <w:p w14:paraId="0A4A941C" w14:textId="38C5CC4C" w:rsidR="00DD7639" w:rsidRDefault="00DD7639">
      <w:pPr>
        <w:ind w:firstLine="0"/>
        <w:rPr>
          <w:ins w:id="164" w:author="Ian Hussey" w:date="2023-01-16T18:02:00Z"/>
        </w:rPr>
        <w:pPrChange w:id="165" w:author="Ian Hussey" w:date="2023-01-16T18:04:00Z">
          <w:pPr/>
        </w:pPrChange>
      </w:pPr>
      <w:ins w:id="166" w:author="Ian Hussey" w:date="2023-01-16T18:04:00Z">
        <w:r>
          <w:rPr>
            <w:b/>
            <w:bCs/>
            <w:iCs/>
          </w:rPr>
          <w:br w:type="page"/>
        </w:r>
      </w:ins>
    </w:p>
    <w:p w14:paraId="19CB6D96" w14:textId="1D965C9B" w:rsidR="00432ED1" w:rsidRDefault="00122D92" w:rsidP="00D03B99">
      <w:pPr>
        <w:rPr>
          <w:ins w:id="167" w:author="Ian Hussey" w:date="2023-01-16T18:06:00Z"/>
        </w:rPr>
      </w:pPr>
      <w:ins w:id="168" w:author="Ian Hussey" w:date="2023-01-16T18:02:00Z">
        <w:r w:rsidRPr="005211F1">
          <w:lastRenderedPageBreak/>
          <w:t xml:space="preserve">In order to facilitate the understanding of this generic pattern, the Category 2 trial types were inverted following standard guidelines for the interpretation of IRAP effects </w:t>
        </w:r>
        <w:r w:rsidRPr="005211F1">
          <w:fldChar w:fldCharType="begin"/>
        </w:r>
        <w:r>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ins>
    </w:p>
    <w:p w14:paraId="2C6B5D02" w14:textId="77777777" w:rsidR="00D03B99" w:rsidRDefault="00D03B99" w:rsidP="00D03B99">
      <w:pPr>
        <w:rPr>
          <w:ins w:id="169" w:author="Ian Hussey" w:date="2023-01-16T18:06:00Z"/>
        </w:rPr>
      </w:pPr>
    </w:p>
    <w:p w14:paraId="406BD74F" w14:textId="77777777" w:rsidR="00D03B99" w:rsidRDefault="00D03B99" w:rsidP="00D03B99">
      <w:pPr>
        <w:ind w:firstLine="0"/>
        <w:rPr>
          <w:ins w:id="170" w:author="Ian Hussey" w:date="2023-01-16T18:06:00Z"/>
        </w:rPr>
      </w:pPr>
      <w:ins w:id="171" w:author="Ian Hussey" w:date="2023-01-16T18:06:00Z">
        <w:r w:rsidRPr="00AF58CD">
          <w:rPr>
            <w:b/>
            <w:bCs/>
            <w:iCs/>
          </w:rPr>
          <w:t>Figure 3.</w:t>
        </w:r>
        <w:r w:rsidRPr="00F3068A">
          <w:t xml:space="preserve"> Meta-analyzed estimates of the generic pattern in IRAP effects. Scores for Category 2 have been inverted for interpretability. Error bars represent 95% CIs.</w:t>
        </w:r>
      </w:ins>
    </w:p>
    <w:p w14:paraId="399493D0" w14:textId="5CACC5DE" w:rsidR="00D03B99" w:rsidRDefault="00D03B99">
      <w:pPr>
        <w:pStyle w:val="figuretitles"/>
        <w:jc w:val="center"/>
        <w:rPr>
          <w:ins w:id="172" w:author="Ian Hussey" w:date="2023-01-16T18:06:00Z"/>
        </w:rPr>
        <w:pPrChange w:id="173" w:author="Ian Hussey" w:date="2023-01-16T18:06:00Z">
          <w:pPr/>
        </w:pPrChange>
      </w:pPr>
      <w:ins w:id="174" w:author="Ian Hussey" w:date="2023-01-16T18:06:00Z">
        <w:r>
          <w:rPr>
            <w:noProof/>
          </w:rPr>
          <w:drawing>
            <wp:inline distT="0" distB="0" distL="0" distR="0" wp14:anchorId="13F766EF" wp14:editId="1534A689">
              <wp:extent cx="45720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4572000" cy="3200400"/>
                      </a:xfrm>
                      <a:prstGeom prst="rect">
                        <a:avLst/>
                      </a:prstGeom>
                    </pic:spPr>
                  </pic:pic>
                </a:graphicData>
              </a:graphic>
            </wp:inline>
          </w:drawing>
        </w:r>
      </w:ins>
    </w:p>
    <w:p w14:paraId="0946AFC4" w14:textId="77777777" w:rsidR="00D03B99" w:rsidRDefault="00D03B99" w:rsidP="00D03B99"/>
    <w:p w14:paraId="70986D93" w14:textId="77777777" w:rsidR="00C57E6C" w:rsidRPr="001569D5" w:rsidRDefault="00C57E6C" w:rsidP="00C57E6C">
      <w:pPr>
        <w:pStyle w:val="Heading2"/>
        <w:rPr>
          <w:ins w:id="175" w:author="Ian Hussey" w:date="2023-01-16T14:40:00Z"/>
        </w:rPr>
      </w:pPr>
      <w:ins w:id="176" w:author="Ian Hussey" w:date="2023-01-16T14:40:00Z">
        <w:r>
          <w:lastRenderedPageBreak/>
          <w:t>Does the generic pattern represent a methods effect or genuine attitudes and learning histories?</w:t>
        </w:r>
      </w:ins>
    </w:p>
    <w:p w14:paraId="4DDB456D" w14:textId="77777777" w:rsidR="00D03B99" w:rsidRDefault="00C57E6C" w:rsidP="00122D92">
      <w:pPr>
        <w:ind w:firstLine="0"/>
        <w:jc w:val="left"/>
        <w:rPr>
          <w:ins w:id="177" w:author="Ian Hussey" w:date="2023-01-16T18:05:00Z"/>
        </w:rPr>
      </w:pPr>
      <w:ins w:id="178" w:author="Ian Hussey" w:date="2023-01-16T14:40:00Z">
        <w:r>
          <w:t>The previous set of analyses provided evidence for the existence of the generic pattern</w:t>
        </w:r>
      </w:ins>
      <w:ins w:id="179" w:author="Ian Hussey" w:date="2023-01-16T14:41:00Z">
        <w:r>
          <w:t xml:space="preserve">, adding to that provided by previously published work </w:t>
        </w:r>
      </w:ins>
      <w:ins w:id="180" w:author="Ian Hussey" w:date="2023-01-16T14:42:00Z">
        <w:r w:rsidRPr="005211F1">
          <w:fldChar w:fldCharType="begin"/>
        </w:r>
      </w:ins>
      <w:r>
        <w:instrText xml:space="preserve"> ADDIN ZOTERO_ITEM CSL_CITATION {"citationID":"jridtCZL","properties":{"formattedCitation":"(e.g., Finn et al., 2016, 2018; O\\uc0\\u8217{}Shea et al., 2016)","plainCitation":"(e.g., 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ins w:id="181" w:author="Ian Hussey" w:date="2023-01-16T14:42:00Z">
        <w:r w:rsidRPr="005211F1">
          <w:fldChar w:fldCharType="separate"/>
        </w:r>
      </w:ins>
      <w:r w:rsidRPr="00C57E6C">
        <w:rPr>
          <w:lang w:val="en-GB"/>
        </w:rPr>
        <w:t>(e.g., Finn et al., 2016, 2018; O’Shea et al., 2016)</w:t>
      </w:r>
      <w:ins w:id="182" w:author="Ian Hussey" w:date="2023-01-16T14:42:00Z">
        <w:r w:rsidRPr="005211F1">
          <w:fldChar w:fldCharType="end"/>
        </w:r>
      </w:ins>
      <w:ins w:id="183" w:author="Ian Hussey" w:date="2023-01-16T14:40:00Z">
        <w:r>
          <w:t xml:space="preserve">. </w:t>
        </w:r>
      </w:ins>
      <w:ins w:id="184" w:author="Ian Hussey" w:date="2023-01-16T14:42:00Z">
        <w:r>
          <w:t xml:space="preserve">We now turn to the status of the generic pattern, as either a </w:t>
        </w:r>
      </w:ins>
      <w:ins w:id="185" w:author="Ian Hussey" w:date="2023-01-16T14:43:00Z">
        <w:r>
          <w:t xml:space="preserve">method effect or due to participants’ genuine attitudes and learning histories. </w:t>
        </w:r>
        <w:proofErr w:type="spellStart"/>
        <w:r>
          <w:t>Scheweizer</w:t>
        </w:r>
        <w:proofErr w:type="spellEnd"/>
        <w:r>
          <w:t xml:space="preserve"> </w:t>
        </w:r>
        <w:r>
          <w:fldChar w:fldCharType="begin"/>
        </w:r>
        <w:r>
          <w:instrText xml:space="preserve"> ADDIN ZOTERO_ITEM CSL_CITATION {"citationID":"yo5yUkt3","properties":{"formattedCitation":"(2020)","plainCitation":"(2020)","noteIndex":0},"citationItems":[{"id":15473,"uris":["http://zotero.org/users/1687755/items/VF9BRFB9"],"itemData":{"id":15473,"type":"article-journal","container-title":"Psychological Test and Assessment Modeling","issue":"3","note":"publisher: PABST Science Publishers","page":"337–343","title":"Method effects in psychological assessment","volume":"62","author":[{"family":"Schweizer","given":"Karl"}],"issued":{"date-parts":[["2020"]]}},"label":"page","suppress-author":true}],"schema":"https://github.com/citation-style-language/schema/raw/master/csl-citation.json"} </w:instrText>
        </w:r>
        <w:r>
          <w:fldChar w:fldCharType="separate"/>
        </w:r>
        <w:r>
          <w:rPr>
            <w:noProof/>
          </w:rPr>
          <w:t>(2020)</w:t>
        </w:r>
        <w:r>
          <w:fldChar w:fldCharType="end"/>
        </w:r>
        <w:r>
          <w:t xml:space="preserve"> describes method effects as systematic variation </w:t>
        </w:r>
      </w:ins>
      <w:ins w:id="186" w:author="Ian Hussey" w:date="2023-01-16T14:44:00Z">
        <w:r>
          <w:t xml:space="preserve">that </w:t>
        </w:r>
      </w:ins>
      <w:ins w:id="187" w:author="Ian Hussey" w:date="2023-01-16T14:43:00Z">
        <w:r>
          <w:t xml:space="preserve">originates from the method of measurement instead of </w:t>
        </w:r>
      </w:ins>
      <w:ins w:id="188" w:author="Ian Hussey" w:date="2023-01-16T14:44:00Z">
        <w:r>
          <w:t xml:space="preserve">that which the </w:t>
        </w:r>
      </w:ins>
      <w:ins w:id="189" w:author="Ian Hussey" w:date="2023-01-16T14:43:00Z">
        <w:r>
          <w:t>procedure is expected to capture.</w:t>
        </w:r>
      </w:ins>
    </w:p>
    <w:p w14:paraId="1AA36AF3" w14:textId="77777777" w:rsidR="00D03B99" w:rsidRDefault="00A95477" w:rsidP="00D03B99">
      <w:pPr>
        <w:jc w:val="left"/>
        <w:rPr>
          <w:ins w:id="190" w:author="Ian Hussey" w:date="2023-01-16T18:05:00Z"/>
        </w:rPr>
      </w:pPr>
      <w:ins w:id="191" w:author="Ian Hussey" w:date="2023-01-16T14:44:00Z">
        <w:r>
          <w:t xml:space="preserve">We </w:t>
        </w:r>
      </w:ins>
      <w:ins w:id="192" w:author="Ian Hussey" w:date="2023-01-16T14:45:00Z">
        <w:r>
          <w:t>describe two sources of evidence that the generic pattern represents a method effect.</w:t>
        </w:r>
      </w:ins>
      <w:ins w:id="193" w:author="Ian Hussey" w:date="2023-01-16T16:11:00Z">
        <w:r w:rsidR="00100395">
          <w:t xml:space="preserve"> </w:t>
        </w:r>
      </w:ins>
    </w:p>
    <w:p w14:paraId="6BF67FC0" w14:textId="03A735B3" w:rsidR="00D03B99" w:rsidRDefault="00D03B99" w:rsidP="00D03B99">
      <w:pPr>
        <w:jc w:val="left"/>
        <w:rPr>
          <w:ins w:id="194" w:author="Ian Hussey" w:date="2023-01-16T18:05:00Z"/>
        </w:rPr>
      </w:pPr>
      <w:ins w:id="195" w:author="Ian Hussey" w:date="2023-01-16T18:05:00Z">
        <w:r>
          <w:t xml:space="preserve">Existing source of </w:t>
        </w:r>
      </w:ins>
      <w:ins w:id="196" w:author="Ian Hussey" w:date="2023-01-16T18:06:00Z">
        <w:r>
          <w:t>evidence is the effect sizes presented already</w:t>
        </w:r>
      </w:ins>
    </w:p>
    <w:p w14:paraId="6939095B" w14:textId="4718B864" w:rsidR="00C57E6C" w:rsidDel="00D03B99" w:rsidRDefault="00A95477" w:rsidP="00D03B99">
      <w:pPr>
        <w:jc w:val="left"/>
        <w:rPr>
          <w:del w:id="197" w:author="Ian Hussey" w:date="2023-01-16T14:43:00Z"/>
        </w:rPr>
      </w:pPr>
      <w:ins w:id="198" w:author="Ian Hussey" w:date="2023-01-16T14:45:00Z">
        <w:r>
          <w:t xml:space="preserve">First, </w:t>
        </w:r>
      </w:ins>
      <w:ins w:id="199" w:author="Ian Hussey" w:date="2023-01-16T14:46:00Z">
        <w:r>
          <w:t>we consider</w:t>
        </w:r>
      </w:ins>
      <w:ins w:id="200" w:author="Ian Hussey" w:date="2023-01-16T16:12:00Z">
        <w:r w:rsidR="007643AA">
          <w:t>ed</w:t>
        </w:r>
      </w:ins>
      <w:ins w:id="201" w:author="Ian Hussey" w:date="2023-01-16T14:46:00Z">
        <w:r>
          <w:t xml:space="preserve"> evidence from a </w:t>
        </w:r>
      </w:ins>
      <w:ins w:id="202" w:author="Ian Hussey" w:date="2023-01-16T16:12:00Z">
        <w:r w:rsidR="005A404E">
          <w:t>negative control</w:t>
        </w:r>
      </w:ins>
      <w:ins w:id="203" w:author="Ian Hussey" w:date="2023-01-16T14:46:00Z">
        <w:r>
          <w:t xml:space="preserve">. </w:t>
        </w:r>
      </w:ins>
      <w:ins w:id="204" w:author="Ian Hussey" w:date="2023-01-16T15:17:00Z">
        <w:r w:rsidR="00F4367C">
          <w:t xml:space="preserve">If the IRAP is a </w:t>
        </w:r>
      </w:ins>
      <w:ins w:id="205" w:author="Ian Hussey" w:date="2023-01-16T15:18:00Z">
        <w:r w:rsidR="00F4367C">
          <w:t xml:space="preserve">measure of participants’ preexisting attitudes and learning </w:t>
        </w:r>
      </w:ins>
      <w:ins w:id="206" w:author="Ian Hussey" w:date="2023-01-16T15:19:00Z">
        <w:r w:rsidR="00F4367C">
          <w:t>histories (i.e., involves no method effect), then participants should demonstrate no IRAP effect around nove</w:t>
        </w:r>
      </w:ins>
      <w:ins w:id="207" w:author="Ian Hussey" w:date="2023-01-16T15:20:00Z">
        <w:r w:rsidR="00F4367C">
          <w:t xml:space="preserve">l </w:t>
        </w:r>
      </w:ins>
      <w:ins w:id="208" w:author="Ian Hussey" w:date="2023-01-16T15:19:00Z">
        <w:r w:rsidR="00F4367C">
          <w:t xml:space="preserve">stimuli </w:t>
        </w:r>
      </w:ins>
      <w:ins w:id="209" w:author="Ian Hussey" w:date="2023-01-16T15:20:00Z">
        <w:r w:rsidR="00F4367C">
          <w:t xml:space="preserve">which </w:t>
        </w:r>
      </w:ins>
      <w:ins w:id="210" w:author="Ian Hussey" w:date="2023-01-16T15:19:00Z">
        <w:r w:rsidR="00F4367C">
          <w:t>they have no attitudes towards</w:t>
        </w:r>
      </w:ins>
      <w:ins w:id="211" w:author="Ian Hussey" w:date="2023-01-16T15:20:00Z">
        <w:r w:rsidR="00F4367C">
          <w:t xml:space="preserve"> or learning histories around</w:t>
        </w:r>
      </w:ins>
      <w:ins w:id="212" w:author="Ian Hussey" w:date="2023-01-16T15:24:00Z">
        <w:r w:rsidR="00F4367C">
          <w:t xml:space="preserve"> (i.e., </w:t>
        </w:r>
      </w:ins>
      <w:ins w:id="213" w:author="Ian Hussey" w:date="2023-01-16T15:25:00Z">
        <w:r w:rsidR="00F4367C">
          <w:t xml:space="preserve">evaluations of the </w:t>
        </w:r>
      </w:ins>
      <w:ins w:id="214" w:author="Ian Hussey" w:date="2023-01-16T15:24:00Z">
        <w:r w:rsidR="00F4367C">
          <w:t xml:space="preserve">non-words </w:t>
        </w:r>
      </w:ins>
      <w:ins w:id="215" w:author="Ian Hussey" w:date="2023-01-16T15:25:00Z">
        <w:r w:rsidR="00F4367C">
          <w:t>CUG and VEC)</w:t>
        </w:r>
      </w:ins>
      <w:ins w:id="216" w:author="Ian Hussey" w:date="2023-01-16T15:20:00Z">
        <w:r w:rsidR="00F4367C">
          <w:t xml:space="preserve">. </w:t>
        </w:r>
      </w:ins>
      <w:ins w:id="217" w:author="Ian Hussey" w:date="2023-01-16T15:46:00Z">
        <w:r w:rsidR="00D650C1">
          <w:t>That is, this type of method effect ca</w:t>
        </w:r>
      </w:ins>
      <w:ins w:id="218" w:author="Ian Hussey" w:date="2023-01-16T15:47:00Z">
        <w:r w:rsidR="00D650C1">
          <w:t xml:space="preserve">n be tested via a negative control: a near zero score should be observed under conditions where near-zero scores are expected to be observed. </w:t>
        </w:r>
      </w:ins>
      <w:ins w:id="219" w:author="Ian Hussey" w:date="2023-01-16T15:20:00Z">
        <w:r w:rsidR="00F4367C">
          <w:t xml:space="preserve">This </w:t>
        </w:r>
      </w:ins>
      <w:ins w:id="220" w:author="Ian Hussey" w:date="2023-01-16T15:23:00Z">
        <w:r w:rsidR="00F4367C">
          <w:t xml:space="preserve">was already examined by </w:t>
        </w:r>
      </w:ins>
      <w:ins w:id="221" w:author="Ian Hussey" w:date="2023-01-16T15:20:00Z">
        <w:r w:rsidR="00F4367C">
          <w:t xml:space="preserve">O’Shea et al. (2016), who found that </w:t>
        </w:r>
      </w:ins>
      <w:ins w:id="222" w:author="Ian Hussey" w:date="2023-01-16T15:23:00Z">
        <w:r w:rsidR="00F4367C">
          <w:t xml:space="preserve">participants demonstrate IRAP effects </w:t>
        </w:r>
      </w:ins>
      <w:ins w:id="223" w:author="Ian Hussey" w:date="2023-01-16T15:25:00Z">
        <w:r w:rsidR="00F4367C">
          <w:t xml:space="preserve">towards these non-words </w:t>
        </w:r>
      </w:ins>
      <w:ins w:id="224" w:author="Ian Hussey" w:date="2023-01-16T15:23:00Z">
        <w:r w:rsidR="00F4367C">
          <w:t xml:space="preserve">that are </w:t>
        </w:r>
      </w:ins>
      <w:ins w:id="225" w:author="Ian Hussey" w:date="2023-01-16T15:24:00Z">
        <w:r w:rsidR="00F4367C">
          <w:t>significantly</w:t>
        </w:r>
      </w:ins>
      <w:ins w:id="226" w:author="Ian Hussey" w:date="2023-01-16T15:23:00Z">
        <w:r w:rsidR="00F4367C">
          <w:t xml:space="preserve"> different from the neutral point (</w:t>
        </w:r>
        <w:r w:rsidR="00F4367C" w:rsidRPr="00F4367C">
          <w:rPr>
            <w:i/>
            <w:rPrChange w:id="227" w:author="Ian Hussey" w:date="2023-01-16T15:24:00Z">
              <w:rPr/>
            </w:rPrChange>
          </w:rPr>
          <w:t>D</w:t>
        </w:r>
      </w:ins>
      <w:ins w:id="228" w:author="Ian Hussey" w:date="2023-01-16T15:24:00Z">
        <w:r w:rsidR="00F4367C">
          <w:t xml:space="preserve"> score</w:t>
        </w:r>
      </w:ins>
      <w:ins w:id="229" w:author="Ian Hussey" w:date="2023-01-16T15:23:00Z">
        <w:r w:rsidR="00F4367C">
          <w:t xml:space="preserve"> = </w:t>
        </w:r>
      </w:ins>
      <w:ins w:id="230" w:author="Ian Hussey" w:date="2023-01-16T15:24:00Z">
        <w:r w:rsidR="00F4367C">
          <w:t xml:space="preserve">0). </w:t>
        </w:r>
      </w:ins>
      <w:ins w:id="231" w:author="Ian Hussey" w:date="2023-01-16T15:25:00Z">
        <w:r w:rsidR="00F4367C">
          <w:t xml:space="preserve">As such, published research already supports the idea that the generic pattern represents a </w:t>
        </w:r>
      </w:ins>
      <w:ins w:id="232" w:author="Ian Hussey" w:date="2023-01-16T15:26:00Z">
        <w:r w:rsidR="00F4367C">
          <w:t xml:space="preserve">method effect. </w:t>
        </w:r>
      </w:ins>
      <w:ins w:id="233" w:author="Ian Hussey" w:date="2023-01-16T15:24:00Z">
        <w:r w:rsidR="00F4367C">
          <w:t>Our dataset contain</w:t>
        </w:r>
      </w:ins>
      <w:ins w:id="234" w:author="Ian Hussey" w:date="2023-01-16T18:21:00Z">
        <w:r w:rsidR="00DE5E62">
          <w:t>ed</w:t>
        </w:r>
      </w:ins>
      <w:ins w:id="235" w:author="Ian Hussey" w:date="2023-01-16T15:24:00Z">
        <w:r w:rsidR="00F4367C">
          <w:t xml:space="preserve"> a replication of this finding: 19 participants complete a </w:t>
        </w:r>
      </w:ins>
      <w:ins w:id="236" w:author="Ian Hussey" w:date="2023-01-16T15:20:00Z">
        <w:r w:rsidR="00F4367C">
          <w:t>non-words IRAP</w:t>
        </w:r>
      </w:ins>
      <w:ins w:id="237" w:author="Ian Hussey" w:date="2023-01-16T15:26:00Z">
        <w:r w:rsidR="00F4367C">
          <w:t xml:space="preserve">. </w:t>
        </w:r>
      </w:ins>
      <w:ins w:id="238" w:author="Ian Hussey" w:date="2023-01-16T15:39:00Z">
        <w:r w:rsidR="002C7F6C">
          <w:t xml:space="preserve">Following O’Shea et al.’s (2016) strategy, we combined the positive trial types (CUG positive and VEC positive) and the negative trial types (CUG </w:t>
        </w:r>
      </w:ins>
      <w:ins w:id="239" w:author="Ian Hussey" w:date="2023-01-16T15:40:00Z">
        <w:r w:rsidR="002C7F6C">
          <w:t>negative</w:t>
        </w:r>
      </w:ins>
      <w:ins w:id="240" w:author="Ian Hussey" w:date="2023-01-16T15:39:00Z">
        <w:r w:rsidR="002C7F6C">
          <w:t xml:space="preserve"> and VEC negative). </w:t>
        </w:r>
      </w:ins>
      <w:ins w:id="241" w:author="Ian Hussey" w:date="2023-01-16T15:40:00Z">
        <w:r w:rsidR="002C7F6C">
          <w:t>O</w:t>
        </w:r>
      </w:ins>
      <w:ins w:id="242" w:author="Ian Hussey" w:date="2023-01-16T15:26:00Z">
        <w:r w:rsidR="00F4367C">
          <w:t xml:space="preserve">ne-sample </w:t>
        </w:r>
        <w:r w:rsidR="00F4367C" w:rsidRPr="002C7F6C">
          <w:rPr>
            <w:i/>
            <w:iCs/>
            <w:rPrChange w:id="243" w:author="Ian Hussey" w:date="2023-01-16T15:40:00Z">
              <w:rPr/>
            </w:rPrChange>
          </w:rPr>
          <w:t>t</w:t>
        </w:r>
        <w:r w:rsidR="00F4367C">
          <w:t xml:space="preserve">-tests to test whether effects on each </w:t>
        </w:r>
      </w:ins>
      <w:ins w:id="244" w:author="Ian Hussey" w:date="2023-01-16T15:40:00Z">
        <w:r w:rsidR="002C7F6C">
          <w:t xml:space="preserve">combined </w:t>
        </w:r>
      </w:ins>
      <w:ins w:id="245" w:author="Ian Hussey" w:date="2023-01-16T15:26:00Z">
        <w:r w:rsidR="00F4367C">
          <w:t xml:space="preserve">trial type were different from zero. </w:t>
        </w:r>
      </w:ins>
      <w:ins w:id="246" w:author="Ian Hussey" w:date="2023-01-16T15:42:00Z">
        <w:r w:rsidR="002C7F6C">
          <w:t xml:space="preserve">We </w:t>
        </w:r>
      </w:ins>
      <w:ins w:id="247" w:author="Ian Hussey" w:date="2023-01-16T15:44:00Z">
        <w:r w:rsidR="00017BDA">
          <w:t>replicated</w:t>
        </w:r>
      </w:ins>
      <w:ins w:id="248" w:author="Ian Hussey" w:date="2023-01-16T15:42:00Z">
        <w:r w:rsidR="002C7F6C">
          <w:t xml:space="preserve"> the pattern reported in O’Shea et </w:t>
        </w:r>
        <w:r w:rsidR="002C7F6C">
          <w:lastRenderedPageBreak/>
          <w:t>al. (2016)</w:t>
        </w:r>
      </w:ins>
      <w:ins w:id="249" w:author="Ian Hussey" w:date="2023-01-16T15:44:00Z">
        <w:r w:rsidR="00017BDA">
          <w:t>: there was</w:t>
        </w:r>
      </w:ins>
      <w:ins w:id="250" w:author="Ian Hussey" w:date="2023-01-16T15:42:00Z">
        <w:r w:rsidR="002C7F6C">
          <w:t xml:space="preserve"> a significant </w:t>
        </w:r>
      </w:ins>
      <w:ins w:id="251" w:author="Ian Hussey" w:date="2023-01-16T15:44:00Z">
        <w:r w:rsidR="00304A86">
          <w:t xml:space="preserve">IRAP </w:t>
        </w:r>
      </w:ins>
      <w:ins w:id="252" w:author="Ian Hussey" w:date="2023-01-16T15:42:00Z">
        <w:r w:rsidR="002C7F6C">
          <w:t xml:space="preserve">effect </w:t>
        </w:r>
      </w:ins>
      <w:ins w:id="253" w:author="Ian Hussey" w:date="2023-01-16T15:40:00Z">
        <w:r w:rsidR="002C7F6C">
          <w:t xml:space="preserve">the </w:t>
        </w:r>
      </w:ins>
      <w:ins w:id="254" w:author="Ian Hussey" w:date="2023-01-16T15:27:00Z">
        <w:r w:rsidR="009E250A">
          <w:t>positive</w:t>
        </w:r>
      </w:ins>
      <w:ins w:id="255" w:author="Ian Hussey" w:date="2023-01-16T15:40:00Z">
        <w:r w:rsidR="002C7F6C">
          <w:t xml:space="preserve"> trial type</w:t>
        </w:r>
      </w:ins>
      <w:ins w:id="256" w:author="Ian Hussey" w:date="2023-01-16T15:44:00Z">
        <w:r w:rsidR="00D963F7">
          <w:t>s</w:t>
        </w:r>
      </w:ins>
      <w:ins w:id="257" w:author="Ian Hussey" w:date="2023-01-16T15:40:00Z">
        <w:r w:rsidR="002C7F6C">
          <w:t xml:space="preserve">, </w:t>
        </w:r>
      </w:ins>
      <w:ins w:id="258" w:author="Ian Hussey" w:date="2023-01-16T15:41:00Z">
        <w:r w:rsidR="002C7F6C" w:rsidRPr="002C7F6C">
          <w:rPr>
            <w:i/>
            <w:iCs/>
            <w:rPrChange w:id="259" w:author="Ian Hussey" w:date="2023-01-16T15:41:00Z">
              <w:rPr/>
            </w:rPrChange>
          </w:rPr>
          <w:t>t</w:t>
        </w:r>
        <w:r w:rsidR="002C7F6C">
          <w:t xml:space="preserve">(18) = </w:t>
        </w:r>
        <w:r w:rsidR="002C7F6C" w:rsidRPr="002C7F6C">
          <w:t>4.75</w:t>
        </w:r>
        <w:r w:rsidR="002C7F6C">
          <w:t xml:space="preserve">, </w:t>
        </w:r>
        <w:r w:rsidR="002C7F6C" w:rsidRPr="002C7F6C">
          <w:rPr>
            <w:i/>
            <w:iCs/>
            <w:rPrChange w:id="260" w:author="Ian Hussey" w:date="2023-01-16T15:41:00Z">
              <w:rPr/>
            </w:rPrChange>
          </w:rPr>
          <w:t>p</w:t>
        </w:r>
        <w:r w:rsidR="002C7F6C">
          <w:t xml:space="preserve"> = </w:t>
        </w:r>
        <w:r w:rsidR="002C7F6C" w:rsidRPr="002C7F6C">
          <w:t>.000</w:t>
        </w:r>
        <w:r w:rsidR="002C7F6C">
          <w:t>2</w:t>
        </w:r>
      </w:ins>
      <w:ins w:id="261" w:author="Ian Hussey" w:date="2023-01-16T15:43:00Z">
        <w:r w:rsidR="00A77EBC">
          <w:t xml:space="preserve">, Mean </w:t>
        </w:r>
        <w:r w:rsidR="00A77EBC" w:rsidRPr="00A77EBC">
          <w:rPr>
            <w:i/>
            <w:iCs/>
            <w:rPrChange w:id="262" w:author="Ian Hussey" w:date="2023-01-16T15:43:00Z">
              <w:rPr/>
            </w:rPrChange>
          </w:rPr>
          <w:t>D</w:t>
        </w:r>
        <w:r w:rsidR="00A77EBC">
          <w:t xml:space="preserve"> score = </w:t>
        </w:r>
        <w:r w:rsidR="00A77EBC" w:rsidRPr="00A77EBC">
          <w:t>0.27</w:t>
        </w:r>
      </w:ins>
      <w:ins w:id="263" w:author="Ian Hussey" w:date="2023-01-16T15:41:00Z">
        <w:r w:rsidR="002C7F6C">
          <w:t>, but not the negative trial type</w:t>
        </w:r>
      </w:ins>
      <w:ins w:id="264" w:author="Ian Hussey" w:date="2023-01-16T15:44:00Z">
        <w:r w:rsidR="00D963F7">
          <w:t>s</w:t>
        </w:r>
      </w:ins>
      <w:ins w:id="265" w:author="Ian Hussey" w:date="2023-01-16T15:41:00Z">
        <w:r w:rsidR="002C7F6C">
          <w:t xml:space="preserve">, </w:t>
        </w:r>
        <w:r w:rsidR="002C7F6C" w:rsidRPr="002C7F6C">
          <w:rPr>
            <w:i/>
            <w:iCs/>
            <w:rPrChange w:id="266" w:author="Ian Hussey" w:date="2023-01-16T15:42:00Z">
              <w:rPr/>
            </w:rPrChange>
          </w:rPr>
          <w:t>t</w:t>
        </w:r>
        <w:r w:rsidR="002C7F6C">
          <w:t xml:space="preserve">(18) = 1.00, </w:t>
        </w:r>
        <w:r w:rsidR="002C7F6C" w:rsidRPr="002C7F6C">
          <w:rPr>
            <w:i/>
            <w:iCs/>
            <w:rPrChange w:id="267" w:author="Ian Hussey" w:date="2023-01-16T15:41:00Z">
              <w:rPr/>
            </w:rPrChange>
          </w:rPr>
          <w:t>p</w:t>
        </w:r>
        <w:r w:rsidR="002C7F6C">
          <w:t xml:space="preserve"> = .33</w:t>
        </w:r>
      </w:ins>
      <w:ins w:id="268" w:author="Ian Hussey" w:date="2023-01-16T15:43:00Z">
        <w:r w:rsidR="00A77EBC">
          <w:t xml:space="preserve">, Mean </w:t>
        </w:r>
        <w:r w:rsidR="00A77EBC" w:rsidRPr="00AF58CD">
          <w:rPr>
            <w:i/>
            <w:iCs/>
          </w:rPr>
          <w:t>D</w:t>
        </w:r>
        <w:r w:rsidR="00A77EBC">
          <w:t xml:space="preserve"> score = </w:t>
        </w:r>
        <w:r w:rsidR="00A77EBC" w:rsidRPr="00A77EBC">
          <w:t>0.</w:t>
        </w:r>
        <w:r w:rsidR="00A77EBC">
          <w:t>0</w:t>
        </w:r>
        <w:r w:rsidR="00A77EBC" w:rsidRPr="00A77EBC">
          <w:t>7</w:t>
        </w:r>
      </w:ins>
      <w:ins w:id="269" w:author="Ian Hussey" w:date="2023-01-16T15:41:00Z">
        <w:r w:rsidR="002C7F6C">
          <w:t xml:space="preserve">. </w:t>
        </w:r>
      </w:ins>
      <w:ins w:id="270" w:author="Ian Hussey" w:date="2023-01-16T15:45:00Z">
        <w:r w:rsidR="00286933">
          <w:t>The presence of this IRAP effect (i.e., any evidence of an IRAP effect on any trial type) represents evidence of a method fact</w:t>
        </w:r>
      </w:ins>
      <w:ins w:id="271" w:author="Ian Hussey" w:date="2023-01-16T15:46:00Z">
        <w:r w:rsidR="00286933">
          <w:t xml:space="preserve">or. </w:t>
        </w:r>
      </w:ins>
      <w:ins w:id="272" w:author="Ian Hussey" w:date="2023-01-16T15:59:00Z">
        <w:r w:rsidR="007D7632">
          <w:t xml:space="preserve">Descriptively, the generic pattern is also visible </w:t>
        </w:r>
      </w:ins>
      <w:ins w:id="273" w:author="Ian Hussey" w:date="2023-01-16T16:00:00Z">
        <w:r w:rsidR="007D7632">
          <w:t xml:space="preserve">when plotting the </w:t>
        </w:r>
      </w:ins>
      <w:ins w:id="274" w:author="Ian Hussey" w:date="2023-01-16T16:11:00Z">
        <w:r w:rsidR="00BD6CEA">
          <w:t xml:space="preserve">generic pattern observed across known attitude domains versus that on the non-words IRAP </w:t>
        </w:r>
      </w:ins>
      <w:ins w:id="275" w:author="Ian Hussey" w:date="2023-01-16T16:09:00Z">
        <w:r w:rsidR="0005393C">
          <w:t>(see</w:t>
        </w:r>
      </w:ins>
      <w:ins w:id="276" w:author="Ian Hussey" w:date="2023-01-16T16:10:00Z">
        <w:r w:rsidR="0005393C">
          <w:t xml:space="preserve"> </w:t>
        </w:r>
      </w:ins>
      <w:ins w:id="277" w:author="Ian Hussey" w:date="2023-01-16T15:59:00Z">
        <w:r w:rsidR="007D7632" w:rsidRPr="005211F1">
          <w:t>Figure 2</w:t>
        </w:r>
      </w:ins>
      <w:ins w:id="278" w:author="Ian Hussey" w:date="2023-01-16T16:10:00Z">
        <w:r w:rsidR="0005393C">
          <w:t xml:space="preserve">, </w:t>
        </w:r>
      </w:ins>
      <w:ins w:id="279" w:author="Ian Hussey" w:date="2023-01-16T15:59:00Z">
        <w:r w:rsidR="007D7632" w:rsidRPr="005211F1">
          <w:t>lower panel)</w:t>
        </w:r>
      </w:ins>
      <w:ins w:id="280" w:author="Ian Hussey" w:date="2023-01-16T16:10:00Z">
        <w:r w:rsidR="0005393C">
          <w:t>.</w:t>
        </w:r>
      </w:ins>
      <w:ins w:id="281" w:author="Ian Hussey" w:date="2023-01-16T16:09:00Z">
        <w:r w:rsidR="0005393C">
          <w:t xml:space="preserve"> </w:t>
        </w:r>
      </w:ins>
    </w:p>
    <w:p w14:paraId="00A60681" w14:textId="682469B3" w:rsidR="008E5DAD" w:rsidDel="00122D92" w:rsidRDefault="008E5DAD">
      <w:pPr>
        <w:ind w:firstLine="0"/>
        <w:rPr>
          <w:moveFrom w:id="282" w:author="Ian Hussey" w:date="2023-01-16T18:02:00Z"/>
        </w:rPr>
        <w:pPrChange w:id="283" w:author="Ian Hussey" w:date="2023-01-16T18:06:00Z">
          <w:pPr/>
        </w:pPrChange>
      </w:pPr>
      <w:moveFromRangeStart w:id="284" w:author="Ian Hussey" w:date="2023-01-16T18:02:00Z" w:name="move124784553"/>
      <w:moveFrom w:id="285" w:author="Ian Hussey" w:date="2023-01-16T18:02:00Z">
        <w:r w:rsidRPr="005211F1" w:rsidDel="00122D92">
          <w:t xml:space="preserve">In order to facilitate the understanding of this generic pattern, the Category 2 trial types were inverted following standard guidelines for the interpretation of IRAP effects </w:t>
        </w:r>
        <w:r w:rsidRPr="005211F1" w:rsidDel="00122D92">
          <w:fldChar w:fldCharType="begin"/>
        </w:r>
        <w:r w:rsidR="00D12214" w:rsidDel="00122D92">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rsidDel="00122D92">
          <w:fldChar w:fldCharType="separate"/>
        </w:r>
        <w:r w:rsidRPr="005211F1" w:rsidDel="00122D92">
          <w:t>(Hussey, Thompson, et al., 2015)</w:t>
        </w:r>
        <w:r w:rsidRPr="005211F1" w:rsidDel="00122D92">
          <w:fldChar w:fldCharType="end"/>
        </w:r>
        <w:r w:rsidRPr="005211F1" w:rsidDel="00122D92">
          <w:t xml:space="preserve">. This provided a common interpretation across trial types: positive </w:t>
        </w:r>
        <w:r w:rsidRPr="005211F1" w:rsidDel="00122D92">
          <w:rPr>
            <w:i/>
          </w:rPr>
          <w:t>D</w:t>
        </w:r>
        <w:r w:rsidRPr="005211F1" w:rsidDel="00122D92">
          <w:t xml:space="preserve"> scores represent more positive evaluations and negative </w:t>
        </w:r>
        <w:r w:rsidRPr="005211F1" w:rsidDel="00122D92">
          <w:rPr>
            <w:i/>
          </w:rPr>
          <w:t>D</w:t>
        </w:r>
        <w:r w:rsidRPr="005211F1" w:rsidDel="00122D92">
          <w:t xml:space="preserve"> scores represent more negative evaluations (i.e., quicker responding to positive attribute stimuli with ‘True’, or negative attribute stimuli with ‘False’). These inverted </w:t>
        </w:r>
        <w:r w:rsidRPr="005211F1" w:rsidDel="00122D92">
          <w:rPr>
            <w:i/>
          </w:rPr>
          <w:t>D</w:t>
        </w:r>
        <w:r w:rsidRPr="005211F1" w:rsidDel="00122D92">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moveFrom>
    </w:p>
    <w:moveFromRangeEnd w:id="284"/>
    <w:p w14:paraId="0537D5FA" w14:textId="4A18932A" w:rsidR="002D4B59" w:rsidDel="00122D92" w:rsidRDefault="002D4B59">
      <w:pPr>
        <w:ind w:firstLine="0"/>
        <w:rPr>
          <w:del w:id="286" w:author="Ian Hussey" w:date="2023-01-16T18:01:00Z"/>
        </w:rPr>
        <w:pPrChange w:id="287" w:author="Ian Hussey" w:date="2023-01-16T18:06:00Z">
          <w:pPr/>
        </w:pPrChange>
      </w:pPr>
    </w:p>
    <w:p w14:paraId="65E1F17D" w14:textId="33D54FF3" w:rsidR="002D4B59" w:rsidRPr="009B786B" w:rsidDel="00432ED1" w:rsidRDefault="00030308">
      <w:pPr>
        <w:ind w:firstLine="0"/>
        <w:rPr>
          <w:del w:id="288" w:author="Ian Hussey" w:date="2023-01-16T18:05:00Z"/>
        </w:rPr>
        <w:pPrChange w:id="289" w:author="Ian Hussey" w:date="2023-01-16T18:06:00Z">
          <w:pPr>
            <w:ind w:firstLine="0"/>
            <w:jc w:val="center"/>
          </w:pPr>
        </w:pPrChange>
      </w:pPr>
      <w:del w:id="290" w:author="Ian Hussey" w:date="2023-01-16T17:59:00Z">
        <w:r w:rsidDel="008744E2">
          <w:rPr>
            <w:noProof/>
          </w:rPr>
          <w:drawing>
            <wp:inline distT="0" distB="0" distL="0" distR="0" wp14:anchorId="112C9B48" wp14:editId="1968E6C9">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stretch>
                        <a:fillRect/>
                      </a:stretch>
                    </pic:blipFill>
                    <pic:spPr>
                      <a:xfrm>
                        <a:off x="0" y="0"/>
                        <a:ext cx="4457878" cy="5200515"/>
                      </a:xfrm>
                      <a:prstGeom prst="rect">
                        <a:avLst/>
                      </a:prstGeom>
                    </pic:spPr>
                  </pic:pic>
                </a:graphicData>
              </a:graphic>
            </wp:inline>
          </w:drawing>
        </w:r>
      </w:del>
    </w:p>
    <w:p w14:paraId="7F02ED84" w14:textId="10D98DD0" w:rsidR="008744E2" w:rsidDel="001A4E6B" w:rsidRDefault="002D4B59">
      <w:pPr>
        <w:ind w:firstLine="0"/>
        <w:jc w:val="left"/>
        <w:rPr>
          <w:del w:id="291" w:author="Ian Hussey" w:date="2023-01-16T18:02:00Z"/>
        </w:rPr>
      </w:pPr>
      <w:del w:id="292" w:author="Ian Hussey" w:date="2023-01-16T18:04:00Z">
        <w:r w:rsidRPr="008744E2" w:rsidDel="00DD7639">
          <w:rPr>
            <w:b/>
            <w:bCs/>
            <w:iCs/>
            <w:rPrChange w:id="293" w:author="Ian Hussey" w:date="2023-01-16T17:59:00Z">
              <w:rPr>
                <w:i/>
              </w:rPr>
            </w:rPrChange>
          </w:rPr>
          <w:delText>Figure 2.</w:delText>
        </w:r>
        <w:r w:rsidRPr="009B786B" w:rsidDel="00DD7639">
          <w:delText xml:space="preserve"> The generic pattern in IRAP effects</w:delText>
        </w:r>
        <w:r w:rsidRPr="009B786B" w:rsidDel="00DD7639">
          <w:rPr>
            <w:i/>
          </w:rPr>
          <w:delText xml:space="preserve">. </w:delText>
        </w:r>
        <w:r w:rsidRPr="009B786B" w:rsidDel="00DD7639">
          <w:delText>Upper panel illustrates mean IRAP effects for each attitude domain, with the meta-analyzed generic pattern in black. Lower panel compares effects on a non-words IRAP with the generic pattern. Error bars represent 95% CIs.</w:delText>
        </w:r>
      </w:del>
    </w:p>
    <w:p w14:paraId="47CF7AC4" w14:textId="77777777" w:rsidR="00D5461D" w:rsidDel="00122D92" w:rsidRDefault="00D5461D">
      <w:pPr>
        <w:pStyle w:val="figuretitles"/>
        <w:rPr>
          <w:del w:id="294" w:author="Ian Hussey" w:date="2023-01-16T18:02:00Z"/>
        </w:rPr>
      </w:pPr>
    </w:p>
    <w:p w14:paraId="44176FF0" w14:textId="7633F7CD" w:rsidR="002D4B59" w:rsidDel="00122D92" w:rsidRDefault="002D4B59">
      <w:pPr>
        <w:ind w:firstLine="0"/>
        <w:jc w:val="left"/>
        <w:rPr>
          <w:del w:id="295" w:author="Ian Hussey" w:date="2023-01-16T18:02:00Z"/>
        </w:rPr>
        <w:pPrChange w:id="296" w:author="Ian Hussey" w:date="2023-01-16T18:06:00Z">
          <w:pPr/>
        </w:pPrChange>
      </w:pPr>
    </w:p>
    <w:p w14:paraId="103C8F40" w14:textId="2CE56CBD" w:rsidR="002D4B59" w:rsidRPr="009B786B" w:rsidDel="00122D92" w:rsidRDefault="00030308">
      <w:pPr>
        <w:ind w:firstLine="0"/>
        <w:jc w:val="left"/>
        <w:rPr>
          <w:del w:id="297" w:author="Ian Hussey" w:date="2023-01-16T18:02:00Z"/>
        </w:rPr>
        <w:pPrChange w:id="298" w:author="Ian Hussey" w:date="2023-01-16T18:06:00Z">
          <w:pPr>
            <w:ind w:firstLine="0"/>
            <w:jc w:val="center"/>
          </w:pPr>
        </w:pPrChange>
      </w:pPr>
      <w:del w:id="299" w:author="Ian Hussey" w:date="2023-01-16T17:59:00Z">
        <w:r w:rsidDel="008744E2">
          <w:rPr>
            <w:noProof/>
          </w:rPr>
          <w:drawing>
            <wp:inline distT="0" distB="0" distL="0" distR="0" wp14:anchorId="34BB1E94" wp14:editId="78894B6D">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a:xfrm>
                        <a:off x="0" y="0"/>
                        <a:ext cx="4515044" cy="3160530"/>
                      </a:xfrm>
                      <a:prstGeom prst="rect">
                        <a:avLst/>
                      </a:prstGeom>
                    </pic:spPr>
                  </pic:pic>
                </a:graphicData>
              </a:graphic>
            </wp:inline>
          </w:drawing>
        </w:r>
      </w:del>
    </w:p>
    <w:p w14:paraId="13D1BA39" w14:textId="316D9F3D" w:rsidR="00122D92" w:rsidDel="00122D92" w:rsidRDefault="002D4B59">
      <w:pPr>
        <w:ind w:firstLine="0"/>
        <w:jc w:val="left"/>
        <w:rPr>
          <w:del w:id="300" w:author="Ian Hussey" w:date="2023-01-16T18:02:00Z"/>
          <w:moveTo w:id="301" w:author="Ian Hussey" w:date="2023-01-16T18:02:00Z"/>
        </w:rPr>
        <w:pPrChange w:id="302" w:author="Ian Hussey" w:date="2023-01-16T18:06:00Z">
          <w:pPr/>
        </w:pPrChange>
      </w:pPr>
      <w:del w:id="303" w:author="Ian Hussey" w:date="2023-01-16T18:02:00Z">
        <w:r w:rsidRPr="008744E2" w:rsidDel="00122D92">
          <w:rPr>
            <w:b/>
            <w:bCs/>
            <w:iCs/>
            <w:rPrChange w:id="304" w:author="Ian Hussey" w:date="2023-01-16T17:59:00Z">
              <w:rPr>
                <w:i/>
              </w:rPr>
            </w:rPrChange>
          </w:rPr>
          <w:delText>Figure 3.</w:delText>
        </w:r>
        <w:r w:rsidRPr="00F3068A" w:rsidDel="00122D92">
          <w:delText xml:space="preserve"> Meta-analyzed estimates of the generic pattern in IRAP effects. Scores for Category 2 have been inverted for interpretability. Error bars represent 95% CIs.</w:delText>
        </w:r>
      </w:del>
      <w:moveToRangeStart w:id="305" w:author="Ian Hussey" w:date="2023-01-16T18:02:00Z" w:name="move124784553"/>
      <w:moveTo w:id="306" w:author="Ian Hussey" w:date="2023-01-16T18:02:00Z">
        <w:del w:id="307" w:author="Ian Hussey" w:date="2023-01-16T18:02:00Z">
          <w:r w:rsidR="00122D92" w:rsidRPr="005211F1" w:rsidDel="00122D92">
            <w:delText xml:space="preserve">In order to facilitate the understanding of this generic pattern, the Category 2 trial types were inverted following standard guidelines for the interpretation of IRAP effects </w:delText>
          </w:r>
          <w:r w:rsidR="00122D92" w:rsidRPr="005211F1" w:rsidDel="00122D92">
            <w:fldChar w:fldCharType="begin"/>
          </w:r>
          <w:r w:rsidR="00122D92" w:rsidDel="00122D92">
            <w:del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delInstrText>
          </w:r>
          <w:r w:rsidR="00122D92" w:rsidRPr="005211F1" w:rsidDel="00122D92">
            <w:fldChar w:fldCharType="separate"/>
          </w:r>
          <w:r w:rsidR="00122D92" w:rsidRPr="005211F1" w:rsidDel="00122D92">
            <w:delText>(Hussey, Thompson, et al., 2015)</w:delText>
          </w:r>
          <w:r w:rsidR="00122D92" w:rsidRPr="005211F1" w:rsidDel="00122D92">
            <w:fldChar w:fldCharType="end"/>
          </w:r>
          <w:r w:rsidR="00122D92" w:rsidRPr="005211F1" w:rsidDel="00122D92">
            <w:delText xml:space="preserve">. This provided a common interpretation across trial types: positive </w:delText>
          </w:r>
          <w:r w:rsidR="00122D92" w:rsidRPr="005211F1" w:rsidDel="00122D92">
            <w:rPr>
              <w:i/>
            </w:rPr>
            <w:delText>D</w:delText>
          </w:r>
          <w:r w:rsidR="00122D92" w:rsidRPr="005211F1" w:rsidDel="00122D92">
            <w:delText xml:space="preserve"> scores represent more positive evaluations and negative </w:delText>
          </w:r>
          <w:r w:rsidR="00122D92" w:rsidRPr="005211F1" w:rsidDel="00122D92">
            <w:rPr>
              <w:i/>
            </w:rPr>
            <w:delText>D</w:delText>
          </w:r>
          <w:r w:rsidR="00122D92" w:rsidRPr="005211F1" w:rsidDel="00122D92">
            <w:delText xml:space="preserve"> scores represent more negative evaluations (i.e., quicker responding to positive attribute stimuli with ‘True’, or negative attribute stimuli with ‘False’). These inverted </w:delText>
          </w:r>
          <w:r w:rsidR="00122D92" w:rsidRPr="005211F1" w:rsidDel="00122D92">
            <w:rPr>
              <w:i/>
            </w:rPr>
            <w:delText>D</w:delText>
          </w:r>
          <w:r w:rsidR="00122D92" w:rsidRPr="005211F1" w:rsidDel="00122D92">
            <w:delTex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delText>
          </w:r>
        </w:del>
      </w:moveTo>
    </w:p>
    <w:moveToRangeEnd w:id="305"/>
    <w:p w14:paraId="77B7874A" w14:textId="77777777" w:rsidR="00122D92" w:rsidDel="00122D92" w:rsidRDefault="00122D92">
      <w:pPr>
        <w:ind w:firstLine="0"/>
        <w:jc w:val="left"/>
        <w:rPr>
          <w:del w:id="308" w:author="Ian Hussey" w:date="2023-01-16T18:02:00Z"/>
        </w:rPr>
        <w:pPrChange w:id="309" w:author="Ian Hussey" w:date="2023-01-16T18:06:00Z">
          <w:pPr>
            <w:pStyle w:val="figuretitles"/>
          </w:pPr>
        </w:pPrChange>
      </w:pPr>
    </w:p>
    <w:p w14:paraId="62CA84A1" w14:textId="77777777" w:rsidR="00DD754F" w:rsidRPr="005211F1" w:rsidRDefault="00DD754F">
      <w:pPr>
        <w:ind w:firstLine="0"/>
        <w:jc w:val="left"/>
        <w:pPrChange w:id="310" w:author="Ian Hussey" w:date="2023-01-16T18:06:00Z">
          <w:pPr>
            <w:pStyle w:val="figuretitles"/>
          </w:pPr>
        </w:pPrChange>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17561C52"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but instead represents both differences between positive and negative attributes and also differences between the two categories. This pattern is difficult to attribute to genuine properties of the attitude domains themselves, and is more easily attributed to as-yet-</w:t>
      </w:r>
      <w:ins w:id="311" w:author="Ian Hussey" w:date="2023-01-16T19:15:00Z">
        <w:r w:rsidR="00471CD7">
          <w:t>un</w:t>
        </w:r>
      </w:ins>
      <w:r w:rsidRPr="005211F1">
        <w: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58688347" w:rsidR="000D4308" w:rsidRDefault="000D4308" w:rsidP="003A10CA">
      <w:pPr>
        <w:rPr>
          <w:ins w:id="312" w:author="Ian Hussey" w:date="2023-01-16T21:03:00Z"/>
        </w:rPr>
      </w:pPr>
      <w:r w:rsidRPr="005211F1">
        <w:lastRenderedPageBreak/>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3C812438" w14:textId="7DB3FF02" w:rsidR="00B5205D" w:rsidDel="00B5205D" w:rsidRDefault="00B5205D" w:rsidP="003A10CA">
      <w:pPr>
        <w:pStyle w:val="Heading2"/>
        <w:rPr>
          <w:del w:id="313" w:author="Ian Hussey" w:date="2023-01-16T21:03:00Z"/>
        </w:rPr>
      </w:pPr>
    </w:p>
    <w:p w14:paraId="7D4AE24A" w14:textId="74588599" w:rsidR="00B5205D" w:rsidRDefault="00B5205D" w:rsidP="00B5205D">
      <w:pPr>
        <w:pStyle w:val="Heading2"/>
        <w:rPr>
          <w:ins w:id="314" w:author="Ian Hussey" w:date="2023-01-16T21:03:00Z"/>
        </w:rPr>
      </w:pPr>
      <w:ins w:id="315" w:author="Ian Hussey" w:date="2023-01-16T21:03:00Z">
        <w:r>
          <w:t xml:space="preserve">Generalizability </w:t>
        </w:r>
      </w:ins>
    </w:p>
    <w:p w14:paraId="030A42FC" w14:textId="38EFC698" w:rsidR="00B5205D" w:rsidRPr="00B5205D" w:rsidRDefault="00E67347" w:rsidP="00BD59C2">
      <w:pPr>
        <w:rPr>
          <w:ins w:id="316" w:author="Ian Hussey" w:date="2023-01-16T21:03:00Z"/>
        </w:rPr>
      </w:pPr>
      <w:ins w:id="317" w:author="Ian Hussey" w:date="2023-01-16T21:03:00Z">
        <w:r>
          <w:t>An important limitation of the cur</w:t>
        </w:r>
      </w:ins>
      <w:ins w:id="318" w:author="Ian Hussey" w:date="2023-01-16T21:04:00Z">
        <w:r>
          <w:t>rent study was that it limited itself to IRAPs that employed evaluative target stimuli.</w:t>
        </w:r>
      </w:ins>
      <w:ins w:id="319" w:author="Ian Hussey" w:date="2023-01-16T21:05:00Z">
        <w:r>
          <w:t xml:space="preserve"> As discussed previously, t</w:t>
        </w:r>
      </w:ins>
      <w:ins w:id="320" w:author="Ian Hussey" w:date="2023-01-16T21:04:00Z">
        <w:r>
          <w:t xml:space="preserve">his </w:t>
        </w:r>
      </w:ins>
      <w:ins w:id="321" w:author="Ian Hussey" w:date="2023-01-16T21:05:00Z">
        <w:r>
          <w:t xml:space="preserve">choice </w:t>
        </w:r>
      </w:ins>
      <w:ins w:id="322" w:author="Ian Hussey" w:date="2023-01-16T21:04:00Z">
        <w:r>
          <w:t xml:space="preserve">was necessary </w:t>
        </w:r>
      </w:ins>
      <w:ins w:id="323" w:author="Ian Hussey" w:date="2023-01-16T21:05:00Z">
        <w:r>
          <w:t xml:space="preserve">in order to make comparison between IRAPs that were </w:t>
        </w:r>
      </w:ins>
      <w:ins w:id="324" w:author="Ian Hussey" w:date="2023-01-16T21:06:00Z">
        <w:r>
          <w:t xml:space="preserve">relatively </w:t>
        </w:r>
      </w:ins>
      <w:ins w:id="325" w:author="Ian Hussey" w:date="2023-01-16T21:05:00Z">
        <w:r>
          <w:t xml:space="preserve">similar </w:t>
        </w:r>
      </w:ins>
      <w:ins w:id="326" w:author="Ian Hussey" w:date="2023-01-16T21:06:00Z">
        <w:r>
          <w:t xml:space="preserve">other than their concept category stimuli. </w:t>
        </w:r>
        <w:r w:rsidR="00AF7621">
          <w:t xml:space="preserve">This raises an important </w:t>
        </w:r>
      </w:ins>
      <w:ins w:id="327" w:author="Ian Hussey" w:date="2023-01-16T21:07:00Z">
        <w:r w:rsidR="005D6C2E">
          <w:t xml:space="preserve">question: is there any reason to believe that non-evaluative IRAPs are also affected by a method effect? </w:t>
        </w:r>
      </w:ins>
      <w:ins w:id="328" w:author="Ian Hussey" w:date="2023-01-16T21:11:00Z">
        <w:r w:rsidR="0062624B">
          <w:t xml:space="preserve">While the </w:t>
        </w:r>
      </w:ins>
      <w:ins w:id="329" w:author="Ian Hussey" w:date="2023-01-16T21:12:00Z">
        <w:r w:rsidR="0062624B">
          <w:t>results presented here were limited to evaluative IRAPs, w</w:t>
        </w:r>
      </w:ins>
      <w:ins w:id="330" w:author="Ian Hussey" w:date="2023-01-16T21:11:00Z">
        <w:r w:rsidR="0062624B">
          <w:t xml:space="preserve">e argue that </w:t>
        </w:r>
      </w:ins>
      <w:ins w:id="331" w:author="Ian Hussey" w:date="2023-01-16T21:12:00Z">
        <w:r w:rsidR="0062624B">
          <w:t xml:space="preserve">there is </w:t>
        </w:r>
      </w:ins>
      <w:ins w:id="332" w:author="Ian Hussey" w:date="2023-01-16T21:13:00Z">
        <w:r w:rsidR="00586D67">
          <w:t xml:space="preserve">multiple </w:t>
        </w:r>
      </w:ins>
      <w:ins w:id="333" w:author="Ian Hussey" w:date="2023-01-16T21:12:00Z">
        <w:r w:rsidR="0062624B">
          <w:t>reason</w:t>
        </w:r>
      </w:ins>
      <w:ins w:id="334" w:author="Ian Hussey" w:date="2023-01-16T21:13:00Z">
        <w:r w:rsidR="00586D67">
          <w:t>s</w:t>
        </w:r>
      </w:ins>
      <w:ins w:id="335" w:author="Ian Hussey" w:date="2023-01-16T21:12:00Z">
        <w:r w:rsidR="0062624B">
          <w:t xml:space="preserve"> to be concerned about method effects in all IRAPs</w:t>
        </w:r>
      </w:ins>
      <w:ins w:id="336" w:author="Ian Hussey" w:date="2023-01-16T21:13:00Z">
        <w:r w:rsidR="0062624B">
          <w:t xml:space="preserve"> (i.e., that this is a general method effect). </w:t>
        </w:r>
        <w:r w:rsidR="00586D67">
          <w:t xml:space="preserve">First, theoretical research by other researchers on the causes of generic patterns has already demonstrated effects in non-evaluative IRAPs, suggesting that there is already </w:t>
        </w:r>
      </w:ins>
      <w:ins w:id="337" w:author="Ian Hussey" w:date="2023-01-16T21:14:00Z">
        <w:r w:rsidR="00586D67">
          <w:t xml:space="preserve">mutual </w:t>
        </w:r>
      </w:ins>
      <w:ins w:id="338" w:author="Ian Hussey" w:date="2023-01-16T21:13:00Z">
        <w:r w:rsidR="00586D67">
          <w:t xml:space="preserve">agreement that such effects are not limited to evaluative IRAPs </w:t>
        </w:r>
        <w:r w:rsidR="00586D67">
          <w:fldChar w:fldCharType="begin"/>
        </w:r>
        <w:r w:rsidR="00586D67">
          <w:instrText xml:space="preserve"> ADDIN ZOTERO_ITEM CSL_CITATION {"citationID":"xxEmUZRG","properties":{"formattedCitation":"(e.g., Finn et al., 2018)","plainCitation":"(e.g., 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model","volume":"68","author":[{"family":"Finn","given":"Martin"},{"family":"Barnes-Holmes","given":"Dermot"},{"family":"McEnteggart","given":"Ciara"}],"issued":{"date-parts":[["2018",3]]}},"label":"page","prefix":"e.g., "}],"schema":"https://github.com/citation-style-language/schema/raw/master/csl-citation.json"} </w:instrText>
        </w:r>
        <w:r w:rsidR="00586D67">
          <w:fldChar w:fldCharType="separate"/>
        </w:r>
        <w:r w:rsidR="00586D67">
          <w:rPr>
            <w:noProof/>
          </w:rPr>
          <w:t>(e.g., Finn et al., 2018)</w:t>
        </w:r>
        <w:r w:rsidR="00586D67">
          <w:fldChar w:fldCharType="end"/>
        </w:r>
        <w:r w:rsidR="00586D67">
          <w:t xml:space="preserve">. </w:t>
        </w:r>
      </w:ins>
      <w:ins w:id="339" w:author="Ian Hussey" w:date="2023-01-16T21:14:00Z">
        <w:r w:rsidR="00586D67">
          <w:t xml:space="preserve">Second, </w:t>
        </w:r>
        <w:r w:rsidR="00A02EBD">
          <w:t>the types of analyses that are confounded by this method effect are all relat</w:t>
        </w:r>
      </w:ins>
      <w:ins w:id="340" w:author="Ian Hussey" w:date="2023-01-16T21:15:00Z">
        <w:r w:rsidR="00A02EBD">
          <w:t xml:space="preserve">ed to the assumptions that (a) the neutral or zero point (i.e., </w:t>
        </w:r>
        <w:r w:rsidR="00A02EBD" w:rsidRPr="00A02EBD">
          <w:rPr>
            <w:i/>
            <w:iCs/>
            <w:rPrChange w:id="341" w:author="Ian Hussey" w:date="2023-01-16T21:15:00Z">
              <w:rPr/>
            </w:rPrChange>
          </w:rPr>
          <w:t>D</w:t>
        </w:r>
        <w:r w:rsidR="00A02EBD">
          <w:t xml:space="preserve"> score = 0) </w:t>
        </w:r>
      </w:ins>
      <w:ins w:id="342" w:author="Ian Hussey" w:date="2023-01-16T21:16:00Z">
        <w:r w:rsidR="00A02EBD">
          <w:t xml:space="preserve">is non-arbitrary </w:t>
        </w:r>
      </w:ins>
      <w:ins w:id="343" w:author="Ian Hussey" w:date="2023-01-16T21:17:00Z">
        <w:r w:rsidR="00A02EBD">
          <w:t>and (b) equivalent</w:t>
        </w:r>
      </w:ins>
      <w:ins w:id="344" w:author="Ian Hussey" w:date="2023-01-16T21:19:00Z">
        <w:r w:rsidR="00A02EBD">
          <w:t>ly non-arbitrary</w:t>
        </w:r>
      </w:ins>
      <w:ins w:id="345" w:author="Ian Hussey" w:date="2023-01-16T21:17:00Z">
        <w:r w:rsidR="00A02EBD">
          <w:t xml:space="preserve"> between trial types. Conceptual critiques of these assumptions date back to </w:t>
        </w:r>
      </w:ins>
      <w:ins w:id="346" w:author="Ian Hussey" w:date="2023-01-16T21:18:00Z">
        <w:r w:rsidR="00A02EBD">
          <w:t xml:space="preserve">before the first IRAP publication and were aimed at the use of the D score within the Implicit Association Test </w:t>
        </w:r>
      </w:ins>
      <w:r w:rsidR="00A02EBD">
        <w:fldChar w:fldCharType="begin"/>
      </w:r>
      <w:r w:rsidR="00A02EBD">
        <w:instrText xml:space="preserve"> ADDIN ZOTERO_ITEM CSL_CITATION {"citationID":"STb74hFN","properties":{"unsorted":true,"formattedCitation":"(Greenwald et al., 2003; for critique of arbitrary metrics see Blanton &amp; Jaccard, 2006)","plainCitation":"(Greenwald et al., 2003; for critique of arbitrary metrics see Blanton &amp; Jaccard, 2006)","noteIndex":0},"citationItems":[{"id":226,"uris":["http://zotero.org/users/1687755/items/BDWCSHP8"],"itemData":{"id":226,"type":"article-journal","container-title":"Journal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psychology","volume":"61","author":[{"family":"Blanton","given":"Hart"},{"family":"Jaccard","given":"James"}],"issued":{"date-parts":[["2006"]]}},"label":"page","prefix":"for critique of arbitrary metrics see "}],"schema":"https://github.com/citation-style-language/schema/raw/master/csl-citation.json"} </w:instrText>
      </w:r>
      <w:r w:rsidR="00A02EBD">
        <w:fldChar w:fldCharType="separate"/>
      </w:r>
      <w:r w:rsidR="00A02EBD">
        <w:rPr>
          <w:noProof/>
        </w:rPr>
        <w:t>(Greenwald et al., 2003; for critique of arbitrary metrics see Blanton &amp; Jaccard, 2006)</w:t>
      </w:r>
      <w:r w:rsidR="00A02EBD">
        <w:fldChar w:fldCharType="end"/>
      </w:r>
      <w:ins w:id="347" w:author="Ian Hussey" w:date="2023-01-16T21:19:00Z">
        <w:r w:rsidR="00A02EBD">
          <w:t xml:space="preserve">. </w:t>
        </w:r>
      </w:ins>
      <w:ins w:id="348" w:author="Ian Hussey" w:date="2023-01-16T21:21:00Z">
        <w:r w:rsidR="00A43A5C">
          <w:t>Both of these assumptions have been shown to be violated, first by O’Shea et al.</w:t>
        </w:r>
      </w:ins>
      <w:ins w:id="349" w:author="Ian Hussey" w:date="2023-01-16T21:22:00Z">
        <w:r w:rsidR="00A43A5C">
          <w:t>’s</w:t>
        </w:r>
      </w:ins>
      <w:ins w:id="350" w:author="Ian Hussey" w:date="2023-01-16T21:21:00Z">
        <w:r w:rsidR="00A43A5C">
          <w:t xml:space="preserve"> </w:t>
        </w:r>
      </w:ins>
      <w:r w:rsidR="00A43A5C">
        <w:fldChar w:fldCharType="begin"/>
      </w:r>
      <w:r w:rsidR="00A43A5C">
        <w:instrText xml:space="preserve"> ADDIN ZOTERO_ITEM CSL_CITATION {"citationID":"LzVWf8N9","properties":{"formattedCitation":"(2016)","plainCitation":"(2016)","noteIndex":0},"citationItems":[{"id":2640,"uris":["http://zotero.org/users/1687755/items/2J3QG8MQ"],"itemData":{"id":2640,"type":"article-journal","abstract":"How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A."}],"issued":{"date-parts":[["2016",2]]}},"label":"page","suppress-author":true}],"schema":"https://github.com/citation-style-language/schema/raw/master/csl-citation.json"} </w:instrText>
      </w:r>
      <w:r w:rsidR="00A43A5C">
        <w:fldChar w:fldCharType="separate"/>
      </w:r>
      <w:r w:rsidR="00A43A5C">
        <w:rPr>
          <w:noProof/>
        </w:rPr>
        <w:t>(2016)</w:t>
      </w:r>
      <w:r w:rsidR="00A43A5C">
        <w:fldChar w:fldCharType="end"/>
      </w:r>
      <w:ins w:id="351" w:author="Ian Hussey" w:date="2023-01-16T21:21:00Z">
        <w:r w:rsidR="00A43A5C">
          <w:t xml:space="preserve"> </w:t>
        </w:r>
      </w:ins>
      <w:ins w:id="352" w:author="Ian Hussey" w:date="2023-01-16T21:22:00Z">
        <w:r w:rsidR="00A43A5C">
          <w:t xml:space="preserve">demonstration of effects on a non-word IRAP that participants should demonstrate near zero effects on, </w:t>
        </w:r>
      </w:ins>
      <w:ins w:id="353" w:author="Ian Hussey" w:date="2023-01-16T21:21:00Z">
        <w:r w:rsidR="00A43A5C">
          <w:t xml:space="preserve">and again by our </w:t>
        </w:r>
        <w:r w:rsidR="00A43A5C">
          <w:lastRenderedPageBreak/>
          <w:t xml:space="preserve">replication </w:t>
        </w:r>
      </w:ins>
      <w:ins w:id="354" w:author="Ian Hussey" w:date="2023-01-16T21:22:00Z">
        <w:r w:rsidR="00A43A5C">
          <w:t>of their effect in the current research.</w:t>
        </w:r>
      </w:ins>
      <w:ins w:id="355" w:author="Ian Hussey" w:date="2023-01-16T21:23:00Z">
        <w:r w:rsidR="00E9484F">
          <w:t xml:space="preserve"> </w:t>
        </w:r>
      </w:ins>
      <w:ins w:id="356" w:author="Ian Hussey" w:date="2023-01-16T21:22:00Z">
        <w:r w:rsidR="00BD59C2">
          <w:t>Third</w:t>
        </w:r>
      </w:ins>
      <w:ins w:id="357" w:author="Ian Hussey" w:date="2023-01-16T21:23:00Z">
        <w:r w:rsidR="00BD59C2">
          <w:t xml:space="preserve">, as a general point, </w:t>
        </w:r>
      </w:ins>
      <w:del w:id="358" w:author="Ian Hussey" w:date="2023-01-16T21:21:00Z">
        <w:r w:rsidR="00A43A5C" w:rsidDel="00A43A5C">
          <w:fldChar w:fldCharType="begin"/>
        </w:r>
        <w:r w:rsidR="00A43A5C" w:rsidDel="00A43A5C">
          <w:delInstrText xml:space="preserve"> ADDIN ZOTERO_ITEM CSL_CITATION {"citationID":"0YfHxxRp","properties":{"formattedCitation":"(2016)","plainCitation":"(2016)","noteIndex":0},"citationItems":[{"id":2640,"uris":["http://zotero.org/users/1687755/items/2J3QG8MQ"],"itemData":{"id":2640,"type":"article-journal","abstract":"How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A."}],"issued":{"date-parts":[["2016",2]]}},"label":"page","suppress-author":true}],"schema":"https://github.com/citation-style-language/schema/raw/master/csl-citation.json"} </w:delInstrText>
        </w:r>
        <w:r w:rsidR="00A43A5C" w:rsidDel="00A43A5C">
          <w:fldChar w:fldCharType="separate"/>
        </w:r>
        <w:r w:rsidR="00A43A5C" w:rsidDel="00A43A5C">
          <w:rPr>
            <w:noProof/>
          </w:rPr>
          <w:delText>(2016)</w:delText>
        </w:r>
        <w:r w:rsidR="00A43A5C" w:rsidDel="00A43A5C">
          <w:fldChar w:fldCharType="end"/>
        </w:r>
      </w:del>
      <w:ins w:id="359" w:author="Ian Hussey" w:date="2023-01-16T21:23:00Z">
        <w:r w:rsidR="00BD59C2">
          <w:t>w</w:t>
        </w:r>
      </w:ins>
      <w:ins w:id="360" w:author="Ian Hussey" w:date="2023-01-16T21:08:00Z">
        <w:r w:rsidR="00060D91">
          <w:t xml:space="preserve">e argue that a measure’s validity must be </w:t>
        </w:r>
      </w:ins>
      <w:ins w:id="361" w:author="Ian Hussey" w:date="2023-01-16T21:09:00Z">
        <w:r w:rsidR="00060D91">
          <w:t>demonstrated rather than assume</w:t>
        </w:r>
      </w:ins>
      <w:ins w:id="362" w:author="Ian Hussey" w:date="2023-01-16T21:25:00Z">
        <w:r w:rsidR="00093CE5">
          <w:t>d.</w:t>
        </w:r>
      </w:ins>
      <w:ins w:id="363" w:author="Ian Hussey" w:date="2023-01-16T21:27:00Z">
        <w:r w:rsidR="009B6958">
          <w:t xml:space="preserve"> The generic pattern among </w:t>
        </w:r>
      </w:ins>
      <w:ins w:id="364" w:author="Ian Hussey" w:date="2023-01-16T21:28:00Z">
        <w:r w:rsidR="009B6958">
          <w:t>evaluative</w:t>
        </w:r>
      </w:ins>
      <w:ins w:id="365" w:author="Ian Hussey" w:date="2023-01-16T21:27:00Z">
        <w:r w:rsidR="009B6958">
          <w:t xml:space="preserve"> IRAP effects highlights a </w:t>
        </w:r>
      </w:ins>
      <w:ins w:id="366" w:author="Ian Hussey" w:date="2023-01-16T21:28:00Z">
        <w:r w:rsidR="009B6958">
          <w:t>method effect within the task. While the specific nature of generic patterns among other types of IRAP may take a different form</w:t>
        </w:r>
      </w:ins>
      <w:ins w:id="367" w:author="Ian Hussey" w:date="2023-01-16T21:34:00Z">
        <w:r w:rsidR="00D311D4">
          <w:t xml:space="preserve"> (e.g., different mean scores between trial types)</w:t>
        </w:r>
      </w:ins>
      <w:ins w:id="368" w:author="Ian Hussey" w:date="2023-01-16T21:28:00Z">
        <w:r w:rsidR="009B6958">
          <w:t xml:space="preserve">, the underlying method effect is likely to remain (e.g., the </w:t>
        </w:r>
      </w:ins>
      <w:ins w:id="369" w:author="Ian Hussey" w:date="2023-01-16T21:29:00Z">
        <w:r w:rsidR="009B6958">
          <w:t>aforementioned violation of assumptions</w:t>
        </w:r>
      </w:ins>
      <w:ins w:id="370" w:author="Ian Hussey" w:date="2023-01-16T21:34:00Z">
        <w:r w:rsidR="00B04297">
          <w:t xml:space="preserve"> remains to be the case</w:t>
        </w:r>
      </w:ins>
      <w:ins w:id="371" w:author="Ian Hussey" w:date="2023-01-16T21:29:00Z">
        <w:r w:rsidR="009B6958">
          <w:t>)</w:t>
        </w:r>
      </w:ins>
      <w:ins w:id="372" w:author="Ian Hussey" w:date="2023-01-16T21:28:00Z">
        <w:r w:rsidR="009B6958">
          <w:t xml:space="preserve">. </w:t>
        </w:r>
      </w:ins>
      <w:ins w:id="373" w:author="Ian Hussey" w:date="2023-01-16T21:27:00Z">
        <w:r w:rsidR="009B6958">
          <w:t>In the next section, we highlight types of analyses whose results are confounded by th</w:t>
        </w:r>
      </w:ins>
      <w:ins w:id="374" w:author="Ian Hussey" w:date="2023-01-16T21:29:00Z">
        <w:r w:rsidR="00B11EBD">
          <w:t>is</w:t>
        </w:r>
      </w:ins>
      <w:ins w:id="375" w:author="Ian Hussey" w:date="2023-01-16T21:27:00Z">
        <w:r w:rsidR="009B6958">
          <w:t xml:space="preserve"> method effect.</w:t>
        </w:r>
      </w:ins>
      <w:ins w:id="376" w:author="Ian Hussey" w:date="2023-01-16T21:29:00Z">
        <w:r w:rsidR="002E4594">
          <w:t xml:space="preserve"> </w:t>
        </w:r>
      </w:ins>
      <w:ins w:id="377" w:author="Ian Hussey" w:date="2023-01-16T21:26:00Z">
        <w:r w:rsidR="009B6958">
          <w:t xml:space="preserve">Researchers who argue that it is valid to </w:t>
        </w:r>
      </w:ins>
      <w:ins w:id="378" w:author="Ian Hussey" w:date="2023-01-16T21:29:00Z">
        <w:r w:rsidR="002E4594">
          <w:t xml:space="preserve">these analyses should </w:t>
        </w:r>
      </w:ins>
      <w:ins w:id="379" w:author="Ian Hussey" w:date="2023-01-16T21:30:00Z">
        <w:r w:rsidR="00E116F5">
          <w:t xml:space="preserve">provide evidence that these analyses and their assumptions (e.g., the non-arbitrariness of the zero point) are valid. In summary, we acknowledge that the current analyses were limited to </w:t>
        </w:r>
      </w:ins>
      <w:ins w:id="380" w:author="Ian Hussey" w:date="2023-01-16T21:31:00Z">
        <w:r w:rsidR="00E116F5">
          <w:t xml:space="preserve">evaluative IRAPs, but caution against the conclusion that the implications of the method effect therefore have limited generalizability. </w:t>
        </w:r>
      </w:ins>
      <w:del w:id="381" w:author="Ian Hussey" w:date="2023-01-16T21:13:00Z">
        <w:r w:rsidR="0062624B" w:rsidDel="00586D67">
          <w:fldChar w:fldCharType="begin"/>
        </w:r>
        <w:r w:rsidR="0062624B" w:rsidDel="00586D67">
          <w:delInstrText xml:space="preserve"> ADDIN ZOTERO_ITEM CSL_CITATION {"citationID":"xxEmUZRG","properties":{"formattedCitation":"(e.g., Finn et al., 2018)","plainCitation":"(e.g., 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model","volume":"68","author":[{"family":"Finn","given":"Martin"},{"family":"Barnes-Holmes","given":"Dermot"},{"family":"McEnteggart","given":"Ciara"}],"issued":{"date-parts":[["2018",3]]}},"label":"page","prefix":"e.g., "}],"schema":"https://github.com/citation-style-language/schema/raw/master/csl-citation.json"} </w:delInstrText>
        </w:r>
        <w:r w:rsidR="0062624B" w:rsidDel="00586D67">
          <w:fldChar w:fldCharType="separate"/>
        </w:r>
        <w:r w:rsidR="0062624B" w:rsidDel="00586D67">
          <w:rPr>
            <w:noProof/>
          </w:rPr>
          <w:delText>(e.g., Finn et al., 2018)</w:delText>
        </w:r>
        <w:r w:rsidR="0062624B" w:rsidDel="00586D67">
          <w:fldChar w:fldCharType="end"/>
        </w:r>
      </w:del>
    </w:p>
    <w:p w14:paraId="5FB7EF39" w14:textId="77777777" w:rsidR="000D4308" w:rsidRPr="005211F1" w:rsidRDefault="000D4308" w:rsidP="003A10CA">
      <w:pPr>
        <w:pStyle w:val="Heading2"/>
      </w:pPr>
      <w:r w:rsidRPr="005211F1">
        <w:t>Implications for the validity of conclusions in the published literature</w:t>
      </w:r>
    </w:p>
    <w:p w14:paraId="7E839672" w14:textId="2AAE4C1C"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w:t>
      </w:r>
      <w:commentRangeStart w:id="382"/>
      <w:r w:rsidRPr="005211F1">
        <w:t xml:space="preserve">generic pattern </w:t>
      </w:r>
      <w:commentRangeEnd w:id="382"/>
      <w:r w:rsidR="00C679B3">
        <w:rPr>
          <w:rStyle w:val="CommentReference"/>
        </w:rPr>
        <w:commentReference w:id="382"/>
      </w:r>
      <w:r w:rsidRPr="005211F1">
        <w:t xml:space="preserve">is likely to represent a strong barrier to the task being useful to their goals. And, more worryingly, the generic pattern may cause researchers to make invalid inferences, by misattributing the presence of IRAP effects to attitudes or learning histories (i.e., driven by the </w:t>
      </w:r>
      <w:ins w:id="383" w:author="Ian Hussey" w:date="2023-01-16T19:16:00Z">
        <w:r w:rsidR="003A3EE6" w:rsidRPr="003A3EE6">
          <w:t>relation</w:t>
        </w:r>
        <w:r w:rsidR="003A3EE6">
          <w:t>s</w:t>
        </w:r>
        <w:r w:rsidR="003A3EE6" w:rsidRPr="003A3EE6">
          <w:t xml:space="preserve"> </w:t>
        </w:r>
        <w:r w:rsidR="003A3EE6">
          <w:t>a</w:t>
        </w:r>
      </w:ins>
      <w:ins w:id="384" w:author="Ian Hussey" w:date="2023-01-16T19:17:00Z">
        <w:r w:rsidR="003A3EE6">
          <w:t xml:space="preserve">mong </w:t>
        </w:r>
      </w:ins>
      <w:ins w:id="385" w:author="Ian Hussey" w:date="2023-01-16T19:16:00Z">
        <w:r w:rsidR="003A3EE6" w:rsidRPr="003A3EE6">
          <w:t xml:space="preserve">category </w:t>
        </w:r>
      </w:ins>
      <w:proofErr w:type="spellStart"/>
      <w:ins w:id="386" w:author="Ian Hussey" w:date="2023-01-16T19:17:00Z">
        <w:r w:rsidR="003A3EE6">
          <w:t>stimului</w:t>
        </w:r>
        <w:proofErr w:type="spellEnd"/>
        <w:r w:rsidR="003A3EE6">
          <w:t xml:space="preserve"> </w:t>
        </w:r>
      </w:ins>
      <w:ins w:id="387" w:author="Ian Hussey" w:date="2023-01-16T19:16:00Z">
        <w:r w:rsidR="003A3EE6" w:rsidRPr="003A3EE6">
          <w:t>and evaluative stimuli</w:t>
        </w:r>
      </w:ins>
      <w:del w:id="388" w:author="Ian Hussey" w:date="2023-01-16T19:16:00Z">
        <w:r w:rsidRPr="005211F1" w:rsidDel="003A3EE6">
          <w:delText>category stimuli</w:delText>
        </w:r>
      </w:del>
      <w:r w:rsidRPr="005211F1">
        <w:t xml:space="preserve">) when they are instead merely 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t>
      </w:r>
      <w:r w:rsidRPr="005211F1">
        <w:lastRenderedPageBreak/>
        <w:t>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00E5B6B1" w:rsidR="004B1564" w:rsidDel="003A3EE6" w:rsidRDefault="004B1564" w:rsidP="008D48B7">
      <w:pPr>
        <w:pStyle w:val="figuretitles"/>
        <w:rPr>
          <w:del w:id="389" w:author="Ian Hussey" w:date="2023-01-16T19:21:00Z"/>
        </w:rPr>
      </w:pPr>
    </w:p>
    <w:p w14:paraId="079E62F2" w14:textId="77777777" w:rsidR="003A3EE6" w:rsidRDefault="003A3EE6" w:rsidP="003A10CA">
      <w:pPr>
        <w:rPr>
          <w:ins w:id="390" w:author="Ian Hussey" w:date="2023-01-16T19:21:00Z"/>
        </w:rPr>
      </w:pPr>
    </w:p>
    <w:p w14:paraId="1705949D" w14:textId="1B26F710" w:rsidR="00391300" w:rsidRPr="003A3EE6" w:rsidDel="003A3EE6" w:rsidRDefault="00391300">
      <w:pPr>
        <w:ind w:firstLine="0"/>
        <w:rPr>
          <w:del w:id="391" w:author="Ian Hussey" w:date="2023-01-16T19:21:00Z"/>
          <w:b/>
          <w:bCs/>
          <w:iCs/>
          <w:rPrChange w:id="392" w:author="Ian Hussey" w:date="2023-01-16T19:21:00Z">
            <w:rPr>
              <w:del w:id="393" w:author="Ian Hussey" w:date="2023-01-16T19:21:00Z"/>
              <w:iCs/>
            </w:rPr>
          </w:rPrChange>
        </w:rPr>
        <w:pPrChange w:id="394" w:author="Ian Hussey" w:date="2023-01-16T19:21:00Z">
          <w:pPr>
            <w:ind w:firstLine="0"/>
            <w:jc w:val="center"/>
          </w:pPr>
        </w:pPrChange>
      </w:pPr>
      <w:del w:id="395" w:author="Ian Hussey" w:date="2023-01-16T19:21:00Z">
        <w:r w:rsidRPr="003A3EE6" w:rsidDel="003A3EE6">
          <w:rPr>
            <w:b/>
            <w:bCs/>
            <w:iCs/>
            <w:noProof/>
            <w:rPrChange w:id="396" w:author="Ian Hussey" w:date="2023-01-16T19:21:00Z">
              <w:rPr>
                <w:iCs/>
                <w:noProof/>
              </w:rPr>
            </w:rPrChange>
          </w:rPr>
          <w:drawing>
            <wp:inline distT="0" distB="0" distL="0" distR="0" wp14:anchorId="622DE9DB" wp14:editId="52A11C11">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a:xfrm>
                        <a:off x="0" y="0"/>
                        <a:ext cx="5175551" cy="3019469"/>
                      </a:xfrm>
                      <a:prstGeom prst="rect">
                        <a:avLst/>
                      </a:prstGeom>
                    </pic:spPr>
                  </pic:pic>
                </a:graphicData>
              </a:graphic>
            </wp:inline>
          </w:drawing>
        </w:r>
      </w:del>
    </w:p>
    <w:p w14:paraId="479B7646" w14:textId="07EE13DB" w:rsidR="00B056A5" w:rsidRDefault="00B056A5" w:rsidP="008D48B7">
      <w:pPr>
        <w:pStyle w:val="figuretitles"/>
        <w:rPr>
          <w:ins w:id="397" w:author="Ian Hussey" w:date="2023-01-16T19:21:00Z"/>
        </w:rPr>
      </w:pPr>
      <w:r w:rsidRPr="003A3EE6">
        <w:rPr>
          <w:b/>
          <w:bCs/>
          <w:iCs/>
          <w:rPrChange w:id="398" w:author="Ian Hussey" w:date="2023-01-16T19:21:00Z">
            <w:rPr>
              <w:i/>
            </w:rPr>
          </w:rPrChange>
        </w:rPr>
        <w:t>Figure 4.</w:t>
      </w:r>
      <w:r w:rsidRPr="008D48B7">
        <w:t xml:space="preserve"> Statistical comparisons whose substantive conclusions are invalidated by the existence of the generic pattern among IRAP effects.</w:t>
      </w:r>
    </w:p>
    <w:p w14:paraId="537C6D28" w14:textId="4D1E2C5F" w:rsidR="003A3EE6" w:rsidRPr="008D48B7" w:rsidRDefault="003A3EE6">
      <w:pPr>
        <w:pStyle w:val="figuretitles"/>
        <w:jc w:val="center"/>
        <w:pPrChange w:id="399" w:author="Ian Hussey" w:date="2023-01-16T19:21:00Z">
          <w:pPr>
            <w:pStyle w:val="figuretitles"/>
          </w:pPr>
        </w:pPrChange>
      </w:pPr>
      <w:ins w:id="400" w:author="Ian Hussey" w:date="2023-01-16T19:21:00Z">
        <w:r>
          <w:rPr>
            <w:noProof/>
          </w:rPr>
          <w:drawing>
            <wp:inline distT="0" distB="0" distL="0" distR="0" wp14:anchorId="19992696" wp14:editId="32FA1605">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stretch>
                        <a:fillRect/>
                      </a:stretch>
                    </pic:blipFill>
                    <pic:spPr>
                      <a:xfrm>
                        <a:off x="0" y="0"/>
                        <a:ext cx="5486400" cy="3200400"/>
                      </a:xfrm>
                      <a:prstGeom prst="rect">
                        <a:avLst/>
                      </a:prstGeom>
                    </pic:spPr>
                  </pic:pic>
                </a:graphicData>
              </a:graphic>
            </wp:inline>
          </w:drawing>
        </w:r>
      </w:ins>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37BC7845" w:rsidR="000D4308" w:rsidRPr="005211F1" w:rsidRDefault="000D4308" w:rsidP="00F20D71">
      <w:r w:rsidRPr="005211F1">
        <w:t xml:space="preserve">Given that we have argued that many common analyses of IRAP data </w:t>
      </w:r>
      <w:del w:id="401" w:author="Ian Hussey" w:date="2023-01-16T20:21:00Z">
        <w:r w:rsidRPr="005211F1" w:rsidDel="009648E2">
          <w:delText xml:space="preserve">give </w:delText>
        </w:r>
      </w:del>
      <w:ins w:id="402" w:author="Ian Hussey" w:date="2023-01-16T20:21:00Z">
        <w:r w:rsidR="009648E2">
          <w:t>are confounded by this method effect and the</w:t>
        </w:r>
      </w:ins>
      <w:ins w:id="403" w:author="Ian Hussey" w:date="2023-01-16T20:22:00Z">
        <w:r w:rsidR="009648E2">
          <w:t>refore likely produce</w:t>
        </w:r>
      </w:ins>
      <w:ins w:id="404" w:author="Ian Hussey" w:date="2023-01-16T20:21:00Z">
        <w:r w:rsidR="009648E2" w:rsidRPr="005211F1">
          <w:t xml:space="preserve"> </w:t>
        </w:r>
      </w:ins>
      <w:del w:id="405" w:author="Ian Hussey" w:date="2023-01-16T20:22:00Z">
        <w:r w:rsidRPr="005211F1" w:rsidDel="009648E2">
          <w:delText xml:space="preserve">rise to </w:delText>
        </w:r>
      </w:del>
      <w:r w:rsidRPr="005211F1">
        <w:t xml:space="preserve">invalid </w:t>
      </w:r>
      <w:del w:id="406" w:author="Ian Hussey" w:date="2023-01-16T20:22:00Z">
        <w:r w:rsidRPr="005211F1" w:rsidDel="009648E2">
          <w:delText>results</w:delText>
        </w:r>
      </w:del>
      <w:ins w:id="407" w:author="Ian Hussey" w:date="2023-01-16T20:22:00Z">
        <w:r w:rsidR="009648E2">
          <w:t>conclusions</w:t>
        </w:r>
      </w:ins>
      <w:r w:rsidRPr="005211F1">
        <w:t xml:space="preserve">, it </w:t>
      </w:r>
      <w:del w:id="408" w:author="Ian Hussey" w:date="2023-01-16T20:21:00Z">
        <w:r w:rsidRPr="005211F1" w:rsidDel="009648E2">
          <w:delText xml:space="preserve">would </w:delText>
        </w:r>
      </w:del>
      <w:r w:rsidRPr="005211F1">
        <w:t>seem</w:t>
      </w:r>
      <w:ins w:id="409" w:author="Ian Hussey" w:date="2023-01-16T20:21:00Z">
        <w:r w:rsidR="009648E2">
          <w:t>ed</w:t>
        </w:r>
      </w:ins>
      <w:r w:rsidRPr="005211F1">
        <w:t xml:space="preserve"> important to assess the prevalence of such </w:t>
      </w:r>
      <w:del w:id="410" w:author="Ian Hussey" w:date="2023-01-16T20:22:00Z">
        <w:r w:rsidRPr="005211F1" w:rsidDel="009648E2">
          <w:delText xml:space="preserve">invalid inferences </w:delText>
        </w:r>
      </w:del>
      <w:ins w:id="411" w:author="Ian Hussey" w:date="2023-01-16T20:22:00Z">
        <w:r w:rsidR="009648E2">
          <w:t xml:space="preserve">analyses </w:t>
        </w:r>
      </w:ins>
      <w:del w:id="412" w:author="Ian Hussey" w:date="2023-01-16T20:22:00Z">
        <w:r w:rsidRPr="005211F1" w:rsidDel="009648E2">
          <w:delText xml:space="preserve">and conclusions </w:delText>
        </w:r>
      </w:del>
      <w:r w:rsidRPr="005211F1">
        <w:t xml:space="preserve">in the published literature. </w:t>
      </w:r>
      <w:commentRangeStart w:id="413"/>
      <w:ins w:id="414" w:author="Ian Hussey" w:date="2023-01-16T20:23:00Z">
        <w:r w:rsidR="009648E2">
          <w:t xml:space="preserve">Hussey </w:t>
        </w:r>
      </w:ins>
      <w:r w:rsidR="009648E2">
        <w:fldChar w:fldCharType="begin"/>
      </w:r>
      <w:r w:rsidR="009648E2">
        <w:instrText xml:space="preserve"> ADDIN ZOTERO_ITEM CSL_CITATION {"citationID":"l9lWQSjb","properties":{"formattedCitation":"(2023)","plainCitation":"(2023)","noteIndex":0},"citationItems":[{"id":15474,"uris":["http://zotero.org/users/1687755/items/9SUHHJRT"],"itemData":{"id":15474,"type":"article","abstract":"Following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suppress-author":true}],"schema":"https://github.com/citation-style-language/schema/raw/master/csl-citation.json"} </w:instrText>
      </w:r>
      <w:r w:rsidR="009648E2">
        <w:fldChar w:fldCharType="separate"/>
      </w:r>
      <w:r w:rsidR="009648E2">
        <w:rPr>
          <w:noProof/>
        </w:rPr>
        <w:t>(2023)</w:t>
      </w:r>
      <w:r w:rsidR="009648E2">
        <w:fldChar w:fldCharType="end"/>
      </w:r>
      <w:ins w:id="415" w:author="Ian Hussey" w:date="2023-01-16T20:23:00Z">
        <w:r w:rsidR="009648E2">
          <w:t xml:space="preserve"> </w:t>
        </w:r>
        <w:commentRangeEnd w:id="413"/>
        <w:r w:rsidR="009648E2">
          <w:rPr>
            <w:rStyle w:val="CommentReference"/>
          </w:rPr>
          <w:commentReference w:id="413"/>
        </w:r>
        <w:r w:rsidR="009648E2">
          <w:t>recently reported a systematic review of published research using the IRAP</w:t>
        </w:r>
      </w:ins>
      <w:ins w:id="416" w:author="Ian Hussey" w:date="2023-01-16T20:26:00Z">
        <w:r w:rsidR="001A6CB2">
          <w:t xml:space="preserve"> between 2006 and 2022</w:t>
        </w:r>
      </w:ins>
      <w:ins w:id="417" w:author="Ian Hussey" w:date="2023-01-16T20:25:00Z">
        <w:r w:rsidR="009648E2">
          <w:t xml:space="preserve">. We made use of the </w:t>
        </w:r>
      </w:ins>
      <w:ins w:id="418" w:author="Ian Hussey" w:date="2023-01-16T20:26:00Z">
        <w:r w:rsidR="009648E2">
          <w:t xml:space="preserve">list of </w:t>
        </w:r>
      </w:ins>
      <w:ins w:id="419" w:author="Ian Hussey" w:date="2023-01-16T20:25:00Z">
        <w:r w:rsidR="009648E2">
          <w:t xml:space="preserve">151 </w:t>
        </w:r>
      </w:ins>
      <w:ins w:id="420" w:author="Ian Hussey" w:date="2023-01-16T20:26:00Z">
        <w:r w:rsidR="009648E2">
          <w:t xml:space="preserve">IRAP </w:t>
        </w:r>
      </w:ins>
      <w:ins w:id="421" w:author="Ian Hussey" w:date="2023-01-16T20:25:00Z">
        <w:r w:rsidR="009648E2">
          <w:t>publications</w:t>
        </w:r>
      </w:ins>
      <w:ins w:id="422" w:author="Ian Hussey" w:date="2023-01-16T20:26:00Z">
        <w:r w:rsidR="009648E2">
          <w:t xml:space="preserve"> returned as part of that systematic review</w:t>
        </w:r>
      </w:ins>
      <w:ins w:id="423" w:author="Ian Hussey" w:date="2023-01-16T20:25:00Z">
        <w:r w:rsidR="009648E2">
          <w:t>.</w:t>
        </w:r>
      </w:ins>
      <w:ins w:id="424" w:author="Ian Hussey" w:date="2023-01-16T20:54:00Z">
        <w:r w:rsidR="00F20D71">
          <w:t xml:space="preserve"> </w:t>
        </w:r>
      </w:ins>
      <w:ins w:id="425" w:author="Ian Hussey" w:date="2023-01-16T20:46:00Z">
        <w:r w:rsidR="00F27E64">
          <w:t>We did not attempt to assess whether th</w:t>
        </w:r>
      </w:ins>
      <w:ins w:id="426" w:author="Ian Hussey" w:date="2023-01-16T20:55:00Z">
        <w:r w:rsidR="00D929D4">
          <w:t xml:space="preserve">is affect publications central </w:t>
        </w:r>
      </w:ins>
      <w:ins w:id="427" w:author="Ian Hussey" w:date="2023-01-16T20:46:00Z">
        <w:r w:rsidR="00F27E64">
          <w:t xml:space="preserve">claims (or were </w:t>
        </w:r>
      </w:ins>
      <w:ins w:id="428" w:author="Ian Hussey" w:date="2023-01-16T20:55:00Z">
        <w:r w:rsidR="00D929D4">
          <w:t xml:space="preserve">related to </w:t>
        </w:r>
      </w:ins>
      <w:ins w:id="429" w:author="Ian Hussey" w:date="2023-01-16T20:46:00Z">
        <w:r w:rsidR="00F27E64">
          <w:t xml:space="preserve">primary versus secondary hypotheses, etc.), on the basis that recent meta-scientific research has highlighted that published research typically does not </w:t>
        </w:r>
      </w:ins>
      <w:ins w:id="430" w:author="Ian Hussey" w:date="2023-01-16T20:58:00Z">
        <w:r w:rsidR="002C41DB">
          <w:t xml:space="preserve">report with sufficient </w:t>
        </w:r>
      </w:ins>
      <w:ins w:id="431" w:author="Ian Hussey" w:date="2023-01-16T20:59:00Z">
        <w:r w:rsidR="002C41DB">
          <w:t>detail either</w:t>
        </w:r>
      </w:ins>
      <w:ins w:id="432" w:author="Ian Hussey" w:date="2023-01-16T20:57:00Z">
        <w:r w:rsidR="005368E4">
          <w:t xml:space="preserve"> </w:t>
        </w:r>
      </w:ins>
      <w:ins w:id="433" w:author="Ian Hussey" w:date="2023-01-16T20:56:00Z">
        <w:r w:rsidR="005368E4">
          <w:t xml:space="preserve">(a) </w:t>
        </w:r>
      </w:ins>
      <w:ins w:id="434" w:author="Ian Hussey" w:date="2023-01-16T20:59:00Z">
        <w:r w:rsidR="002C41DB">
          <w:t xml:space="preserve">the mapping of the results of </w:t>
        </w:r>
      </w:ins>
      <w:ins w:id="435" w:author="Ian Hussey" w:date="2023-01-16T20:58:00Z">
        <w:r w:rsidR="005368E4">
          <w:t xml:space="preserve">specific </w:t>
        </w:r>
      </w:ins>
      <w:ins w:id="436" w:author="Ian Hussey" w:date="2023-01-16T20:57:00Z">
        <w:r w:rsidR="005368E4">
          <w:t xml:space="preserve">statistical tests onto </w:t>
        </w:r>
      </w:ins>
      <w:ins w:id="437" w:author="Ian Hussey" w:date="2023-01-16T20:58:00Z">
        <w:r w:rsidR="005368E4">
          <w:t xml:space="preserve">specific </w:t>
        </w:r>
      </w:ins>
      <w:ins w:id="438" w:author="Ian Hussey" w:date="2023-01-16T20:57:00Z">
        <w:r w:rsidR="005368E4">
          <w:t xml:space="preserve">verbal claims, or (b) </w:t>
        </w:r>
      </w:ins>
      <w:ins w:id="439" w:author="Ian Hussey" w:date="2023-01-16T20:56:00Z">
        <w:r w:rsidR="005368E4">
          <w:t xml:space="preserve">report </w:t>
        </w:r>
      </w:ins>
      <w:ins w:id="440" w:author="Ian Hussey" w:date="2023-01-16T20:57:00Z">
        <w:r w:rsidR="005368E4">
          <w:t xml:space="preserve">how </w:t>
        </w:r>
      </w:ins>
      <w:ins w:id="441" w:author="Ian Hussey" w:date="2023-01-16T20:58:00Z">
        <w:r w:rsidR="005368E4">
          <w:t xml:space="preserve">verbal </w:t>
        </w:r>
        <w:r w:rsidR="002C41DB">
          <w:t xml:space="preserve">hypotheses and </w:t>
        </w:r>
        <w:r w:rsidR="005368E4">
          <w:t xml:space="preserve">claims </w:t>
        </w:r>
      </w:ins>
      <w:ins w:id="442" w:author="Ian Hussey" w:date="2023-01-16T20:57:00Z">
        <w:r w:rsidR="005368E4">
          <w:t xml:space="preserve">relate to one </w:t>
        </w:r>
      </w:ins>
      <w:ins w:id="443" w:author="Ian Hussey" w:date="2023-01-16T20:58:00Z">
        <w:r w:rsidR="005368E4">
          <w:t>another</w:t>
        </w:r>
      </w:ins>
      <w:ins w:id="444" w:author="Ian Hussey" w:date="2023-01-16T20:57:00Z">
        <w:r w:rsidR="005368E4">
          <w:t xml:space="preserve"> or rank in importance</w:t>
        </w:r>
      </w:ins>
      <w:ins w:id="445" w:author="Ian Hussey" w:date="2023-01-16T20:59:00Z">
        <w:r w:rsidR="002C41DB">
          <w:t xml:space="preserve"> </w:t>
        </w:r>
      </w:ins>
      <w:ins w:id="446" w:author="Ian Hussey" w:date="2023-01-16T20:46:00Z">
        <w:r w:rsidR="00F27E64">
          <w:fldChar w:fldCharType="begin"/>
        </w:r>
      </w:ins>
      <w:r w:rsidR="00D633E6">
        <w:instrText xml:space="preserve"> ADDIN ZOTERO_ITEM CSL_CITATION {"citationID":"gfdHRcdx","properties":{"formattedCitation":"(e.g., Scheel, 2022)","plainCitation":"(e.g., Scheel, 2022)","noteIndex":0},"citationItems":[{"id":13420,"uris":["http://zotero.org/users/1687755/items/MNRJHC9T"],"itemData":{"id":13420,"type":"article-journal","container-title":"Infant and Child Development","DOI":"10.1002/icd.2295","ISSN":"1522-7227, 1522-7219","issue":"1","journalAbbreviation":"Infant and Child Development","language":"en","source":"DOI.org (Crossref)","title":"Why most psychological research findings are not even wrong","URL":"https://onlinelibrary.wiley.com/doi/10.1002/icd.2295","volume":"31","author":[{"family":"Scheel","given":"Anne M."}],"accessed":{"date-parts":[["2022",6,22]]},"issued":{"date-parts":[["2022",1]]}},"label":"page","prefix":"e.g., "}],"schema":"https://github.com/citation-style-language/schema/raw/master/csl-citation.json"} </w:instrText>
      </w:r>
      <w:ins w:id="447" w:author="Ian Hussey" w:date="2023-01-16T20:46:00Z">
        <w:r w:rsidR="00F27E64">
          <w:fldChar w:fldCharType="separate"/>
        </w:r>
      </w:ins>
      <w:r w:rsidR="00D633E6">
        <w:rPr>
          <w:noProof/>
        </w:rPr>
        <w:t>(e.g., Scheel, 2022)</w:t>
      </w:r>
      <w:ins w:id="448" w:author="Ian Hussey" w:date="2023-01-16T20:46:00Z">
        <w:r w:rsidR="00F27E64">
          <w:fldChar w:fldCharType="end"/>
        </w:r>
        <w:r w:rsidR="00F27E64">
          <w:t xml:space="preserve">. </w:t>
        </w:r>
      </w:ins>
      <w:ins w:id="449" w:author="Ian Hussey" w:date="2023-01-16T21:02:00Z">
        <w:r w:rsidR="00D633E6">
          <w:t>W</w:t>
        </w:r>
      </w:ins>
      <w:ins w:id="450" w:author="Ian Hussey" w:date="2023-01-16T20:46:00Z">
        <w:r w:rsidR="00F27E64">
          <w:t xml:space="preserve">e </w:t>
        </w:r>
      </w:ins>
      <w:ins w:id="451" w:author="Ian Hussey" w:date="2023-01-16T21:02:00Z">
        <w:r w:rsidR="00D633E6">
          <w:t xml:space="preserve">therefore </w:t>
        </w:r>
      </w:ins>
      <w:ins w:id="452" w:author="Ian Hussey" w:date="2023-01-16T21:01:00Z">
        <w:r w:rsidR="00D633E6">
          <w:t xml:space="preserve">limited </w:t>
        </w:r>
      </w:ins>
      <w:ins w:id="453" w:author="Ian Hussey" w:date="2023-01-16T20:46:00Z">
        <w:r w:rsidR="00F27E64">
          <w:t xml:space="preserve">ourselves to </w:t>
        </w:r>
      </w:ins>
      <w:ins w:id="454" w:author="Ian Hussey" w:date="2023-01-16T21:02:00Z">
        <w:r w:rsidR="00D633E6">
          <w:t xml:space="preserve">a </w:t>
        </w:r>
      </w:ins>
      <w:ins w:id="455" w:author="Ian Hussey" w:date="2023-01-16T20:46:00Z">
        <w:r w:rsidR="00F27E64">
          <w:t xml:space="preserve">more </w:t>
        </w:r>
      </w:ins>
      <w:ins w:id="456" w:author="Ian Hussey" w:date="2023-01-16T21:02:00Z">
        <w:r w:rsidR="00D633E6">
          <w:t xml:space="preserve">reliable and objective </w:t>
        </w:r>
      </w:ins>
      <w:ins w:id="457" w:author="Ian Hussey" w:date="2023-01-16T20:46:00Z">
        <w:r w:rsidR="00F27E64">
          <w:t xml:space="preserve">assessment: </w:t>
        </w:r>
      </w:ins>
      <w:ins w:id="458" w:author="Ian Hussey" w:date="2023-01-16T20:47:00Z">
        <w:r w:rsidR="00F27E64">
          <w:t xml:space="preserve">whether </w:t>
        </w:r>
      </w:ins>
      <w:ins w:id="459" w:author="Ian Hussey" w:date="2023-01-16T21:02:00Z">
        <w:r w:rsidR="00A871ED">
          <w:t>publications</w:t>
        </w:r>
      </w:ins>
      <w:ins w:id="460" w:author="Ian Hussey" w:date="2023-01-16T20:47:00Z">
        <w:r w:rsidR="00F27E64">
          <w:t xml:space="preserve"> reported results </w:t>
        </w:r>
      </w:ins>
      <w:ins w:id="461" w:author="Ian Hussey" w:date="2023-01-16T21:02:00Z">
        <w:r w:rsidR="00A871ED">
          <w:t xml:space="preserve">for </w:t>
        </w:r>
      </w:ins>
      <w:ins w:id="462" w:author="Ian Hussey" w:date="2023-01-16T20:47:00Z">
        <w:r w:rsidR="00F27E64">
          <w:t xml:space="preserve">specific types of analyses that are </w:t>
        </w:r>
        <w:r w:rsidR="00C031C5">
          <w:t xml:space="preserve">likely to be confounded by the method effect (i.e., those </w:t>
        </w:r>
      </w:ins>
      <w:ins w:id="463" w:author="Ian Hussey" w:date="2023-01-16T21:02:00Z">
        <w:r w:rsidR="00953C0E">
          <w:t>list</w:t>
        </w:r>
      </w:ins>
      <w:ins w:id="464" w:author="Ian Hussey" w:date="2023-01-16T20:47:00Z">
        <w:r w:rsidR="00C031C5">
          <w:t xml:space="preserve"> in Table 1</w:t>
        </w:r>
      </w:ins>
      <w:ins w:id="465" w:author="Ian Hussey" w:date="2023-01-16T21:02:00Z">
        <w:r w:rsidR="00953C0E">
          <w:t xml:space="preserve"> as confounded</w:t>
        </w:r>
      </w:ins>
      <w:ins w:id="466" w:author="Ian Hussey" w:date="2023-01-16T20:47:00Z">
        <w:r w:rsidR="00C031C5">
          <w:t xml:space="preserve">). </w:t>
        </w:r>
      </w:ins>
      <w:ins w:id="467" w:author="Ian Hussey" w:date="2023-01-16T20:26:00Z">
        <w:r w:rsidR="00743B1A">
          <w:t xml:space="preserve">The full text of each </w:t>
        </w:r>
      </w:ins>
      <w:ins w:id="468" w:author="Ian Hussey" w:date="2023-01-16T20:27:00Z">
        <w:r w:rsidR="00743B1A">
          <w:t>publication was searched for instances</w:t>
        </w:r>
      </w:ins>
      <w:ins w:id="469" w:author="Ian Hussey" w:date="2023-01-16T20:47:00Z">
        <w:r w:rsidR="00C031C5">
          <w:t xml:space="preserve">. </w:t>
        </w:r>
      </w:ins>
      <w:ins w:id="470" w:author="Ian Hussey" w:date="2023-01-16T20:32:00Z">
        <w:r w:rsidR="005F008D">
          <w:t>A maximum of one instance was extracted from each publication</w:t>
        </w:r>
      </w:ins>
      <w:ins w:id="471" w:author="Ian Hussey" w:date="2023-01-16T20:47:00Z">
        <w:r w:rsidR="00C031C5">
          <w:t>:</w:t>
        </w:r>
      </w:ins>
      <w:ins w:id="472" w:author="Ian Hussey" w:date="2023-01-16T20:32:00Z">
        <w:r w:rsidR="005F008D">
          <w:t xml:space="preserve"> that is, we coded each article as TRUE/FALSE for containing at least one </w:t>
        </w:r>
      </w:ins>
      <w:ins w:id="473" w:author="Ian Hussey" w:date="2023-01-16T20:33:00Z">
        <w:r w:rsidR="00C74348">
          <w:t xml:space="preserve">confounded </w:t>
        </w:r>
      </w:ins>
      <w:ins w:id="474" w:author="Ian Hussey" w:date="2023-01-16T20:32:00Z">
        <w:r w:rsidR="005F008D">
          <w:t>analysis</w:t>
        </w:r>
      </w:ins>
      <w:ins w:id="475" w:author="Ian Hussey" w:date="2023-01-16T20:33:00Z">
        <w:r w:rsidR="005F008D">
          <w:t>.</w:t>
        </w:r>
        <w:r w:rsidR="00C74348">
          <w:t xml:space="preserve"> </w:t>
        </w:r>
      </w:ins>
      <w:ins w:id="476" w:author="Ian Hussey" w:date="2023-01-16T20:34:00Z">
        <w:r w:rsidR="00C74348">
          <w:t xml:space="preserve">All results, including the </w:t>
        </w:r>
      </w:ins>
      <w:ins w:id="477" w:author="Ian Hussey" w:date="2023-01-16T20:49:00Z">
        <w:r w:rsidR="00E54BC9">
          <w:t xml:space="preserve">text extracted from each publication and the page number it was taken </w:t>
        </w:r>
        <w:r w:rsidR="00E54BC9">
          <w:lastRenderedPageBreak/>
          <w:t>from</w:t>
        </w:r>
        <w:r w:rsidR="00E54BC9">
          <w:rPr>
            <w:highlight w:val="yellow"/>
          </w:rPr>
          <w:t>,</w:t>
        </w:r>
      </w:ins>
      <w:ins w:id="478" w:author="Ian Hussey" w:date="2023-01-16T20:35:00Z">
        <w:r w:rsidR="00C74348" w:rsidRPr="00C74348">
          <w:rPr>
            <w:highlight w:val="yellow"/>
            <w:rPrChange w:id="479" w:author="Ian Hussey" w:date="2023-01-16T20:35:00Z">
              <w:rPr/>
            </w:rPrChange>
          </w:rPr>
          <w:t xml:space="preserve"> are reported in the supplementary materials</w:t>
        </w:r>
        <w:r w:rsidR="00C74348">
          <w:t>.</w:t>
        </w:r>
      </w:ins>
      <w:ins w:id="480" w:author="Ian Hussey" w:date="2023-01-16T20:36:00Z">
        <w:r w:rsidR="00C74348">
          <w:t xml:space="preserve"> </w:t>
        </w:r>
      </w:ins>
      <w:ins w:id="481" w:author="Ian Hussey" w:date="2023-01-16T20:48:00Z">
        <w:r w:rsidR="005E1B26">
          <w:t xml:space="preserve">Results demonstrated that </w:t>
        </w:r>
      </w:ins>
      <w:ins w:id="482" w:author="Ian Hussey" w:date="2023-01-16T20:36:00Z">
        <w:r w:rsidR="00DA00AC" w:rsidRPr="00DA00AC">
          <w:t>126</w:t>
        </w:r>
        <w:r w:rsidR="00DA00AC">
          <w:t xml:space="preserve"> of the 151 </w:t>
        </w:r>
      </w:ins>
      <w:ins w:id="483" w:author="Ian Hussey" w:date="2023-01-16T20:37:00Z">
        <w:r w:rsidR="004E394E">
          <w:t xml:space="preserve">IRAP publications </w:t>
        </w:r>
      </w:ins>
      <w:ins w:id="484" w:author="Ian Hussey" w:date="2023-01-16T20:36:00Z">
        <w:r w:rsidR="00DA00AC">
          <w:t xml:space="preserve">inspected </w:t>
        </w:r>
      </w:ins>
      <w:ins w:id="485" w:author="Ian Hussey" w:date="2023-01-16T20:37:00Z">
        <w:r w:rsidR="004E394E">
          <w:t>reported at least one analysis that is likely to be confounded by the method effect</w:t>
        </w:r>
      </w:ins>
      <w:ins w:id="486" w:author="Ian Hussey" w:date="2023-01-16T20:38:00Z">
        <w:r w:rsidR="00027DEE">
          <w:t xml:space="preserve">, a prevalence of 83.4%. </w:t>
        </w:r>
      </w:ins>
      <w:ins w:id="487" w:author="Ian Hussey" w:date="2023-01-16T20:50:00Z">
        <w:r w:rsidR="009371B4">
          <w:t xml:space="preserve">This assessment of the prevalence of confounded </w:t>
        </w:r>
      </w:ins>
      <w:ins w:id="488" w:author="Ian Hussey" w:date="2023-01-16T20:49:00Z">
        <w:r w:rsidR="009371B4">
          <w:t>analys</w:t>
        </w:r>
      </w:ins>
      <w:ins w:id="489" w:author="Ian Hussey" w:date="2023-01-16T20:50:00Z">
        <w:r w:rsidR="009371B4">
          <w:t>es doesn’</w:t>
        </w:r>
      </w:ins>
      <w:ins w:id="490" w:author="Ian Hussey" w:date="2023-01-16T20:51:00Z">
        <w:r w:rsidR="009371B4">
          <w:t xml:space="preserve">t not imply that all claims made in those publications are invalid, but it does suggest that at least some of the results reported in a large proportion of IRAP publications are undermined to some degree. </w:t>
        </w:r>
      </w:ins>
      <w:del w:id="491" w:author="Ian Hussey" w:date="2023-01-16T20:46:00Z">
        <w:r w:rsidR="004D38E4" w:rsidDel="00F27E64">
          <w:fldChar w:fldCharType="begin"/>
        </w:r>
        <w:r w:rsidR="004D38E4" w:rsidDel="00F27E64">
          <w:delInstrText xml:space="preserve"> ADDIN ZOTERO_ITEM CSL_CITATION {"citationID":"hsVRwFv5","properties":{"formattedCitation":"(Scheel, 2022)","plainCitation":"(Scheel, 2022)","noteIndex":0},"citationItems":[{"id":13420,"uris":["http://zotero.org/users/1687755/items/MNRJHC9T"],"itemData":{"id":13420,"type":"article-journal","container-title":"Infant and Child Development","DOI":"10.1002/icd.2295","ISSN":"1522-7227, 1522-7219","issue":"1","journalAbbreviation":"Infant and Child Development","language":"en","source":"DOI.org (Crossref)","title":"Why most psychological research findings are not even wrong","URL":"https://onlinelibrary.wiley.com/doi/10.1002/icd.2295","volume":"31","author":[{"family":"Scheel","given":"Anne M."}],"accessed":{"date-parts":[["2022",6,22]]},"issued":{"date-parts":[["2022",1]]}}}],"schema":"https://github.com/citation-style-language/schema/raw/master/csl-citation.json"} </w:delInstrText>
        </w:r>
        <w:r w:rsidR="004D38E4" w:rsidDel="00F27E64">
          <w:fldChar w:fldCharType="separate"/>
        </w:r>
        <w:r w:rsidR="004D38E4" w:rsidDel="00F27E64">
          <w:rPr>
            <w:noProof/>
          </w:rPr>
          <w:delText>(Scheel, 2022)</w:delText>
        </w:r>
        <w:r w:rsidR="004D38E4" w:rsidDel="00F27E64">
          <w:fldChar w:fldCharType="end"/>
        </w:r>
      </w:del>
      <w:del w:id="492" w:author="Ian Hussey" w:date="2023-01-16T20:29:00Z">
        <w:r w:rsidRPr="005211F1" w:rsidDel="004458B8">
          <w:delText xml:space="preserve">While this is beyond the scope of the current article, a systematic review of the IRAP literature is being conducted to address this question. </w:delText>
        </w:r>
      </w:del>
      <w:r w:rsidRPr="005211F1">
        <w:t xml:space="preserve">We readily admit that </w:t>
      </w:r>
      <w:del w:id="493" w:author="Ian Hussey" w:date="2023-01-16T20:53:00Z">
        <w:r w:rsidRPr="005211F1" w:rsidDel="00256CE7">
          <w:delText xml:space="preserve">many </w:delText>
        </w:r>
      </w:del>
      <w:ins w:id="494" w:author="Ian Hussey" w:date="2023-01-16T20:53:00Z">
        <w:r w:rsidR="00256CE7">
          <w:t>several</w:t>
        </w:r>
        <w:r w:rsidR="00256CE7" w:rsidRPr="005211F1">
          <w:t xml:space="preserve"> </w:t>
        </w:r>
      </w:ins>
      <w:r w:rsidRPr="005211F1">
        <w:t xml:space="preserve">articles we ourselves have written </w:t>
      </w:r>
      <w:del w:id="495" w:author="Ian Hussey" w:date="2023-01-16T20:52:00Z">
        <w:r w:rsidRPr="005211F1" w:rsidDel="009371B4">
          <w:delText xml:space="preserve">are likely </w:delText>
        </w:r>
      </w:del>
      <w:ins w:id="496" w:author="Ian Hussey" w:date="2023-01-16T20:52:00Z">
        <w:r w:rsidR="009371B4">
          <w:t>were found to contain such confound</w:t>
        </w:r>
      </w:ins>
      <w:ins w:id="497" w:author="Ian Hussey" w:date="2023-01-16T20:53:00Z">
        <w:r w:rsidR="009371B4">
          <w:t xml:space="preserve">ed analyses, and some of the </w:t>
        </w:r>
      </w:ins>
      <w:ins w:id="498" w:author="Ian Hussey" w:date="2023-01-16T20:52:00Z">
        <w:r w:rsidR="009371B4">
          <w:t xml:space="preserve">claims </w:t>
        </w:r>
      </w:ins>
      <w:ins w:id="499" w:author="Ian Hussey" w:date="2023-01-16T20:53:00Z">
        <w:r w:rsidR="009371B4">
          <w:t xml:space="preserve">of those articles </w:t>
        </w:r>
      </w:ins>
      <w:del w:id="500" w:author="Ian Hussey" w:date="2023-01-16T20:52:00Z">
        <w:r w:rsidRPr="005211F1" w:rsidDel="009371B4">
          <w:delText xml:space="preserve">to contain inferences and conclusions </w:delText>
        </w:r>
      </w:del>
      <w:del w:id="501" w:author="Ian Hussey" w:date="2023-01-16T20:53:00Z">
        <w:r w:rsidRPr="005211F1" w:rsidDel="009371B4">
          <w:delText xml:space="preserve">that </w:delText>
        </w:r>
      </w:del>
      <w:ins w:id="502" w:author="Ian Hussey" w:date="2023-01-16T20:52:00Z">
        <w:r w:rsidR="009371B4">
          <w:t xml:space="preserve">may now be </w:t>
        </w:r>
      </w:ins>
      <w:del w:id="503" w:author="Ian Hussey" w:date="2023-01-16T20:52:00Z">
        <w:r w:rsidRPr="005211F1" w:rsidDel="009371B4">
          <w:delText xml:space="preserve">we are now recognizing as </w:delText>
        </w:r>
      </w:del>
      <w:r w:rsidRPr="005211F1">
        <w:t>invalid</w:t>
      </w:r>
      <w:del w:id="504" w:author="Ian Hussey" w:date="2023-01-16T20:53:00Z">
        <w:r w:rsidRPr="005211F1" w:rsidDel="00256CE7">
          <w:delText xml:space="preserve">. </w:delText>
        </w:r>
      </w:del>
      <w:ins w:id="505" w:author="Ian Hussey" w:date="2023-01-16T20:53:00Z">
        <w:r w:rsidR="00256CE7">
          <w:t xml:space="preserve">. </w:t>
        </w:r>
      </w:ins>
    </w:p>
    <w:p w14:paraId="506C94D2" w14:textId="77777777" w:rsidR="000D4308" w:rsidRPr="005211F1" w:rsidRDefault="000D4308" w:rsidP="003A10CA">
      <w:pPr>
        <w:pStyle w:val="Heading2"/>
      </w:pPr>
      <w:r w:rsidRPr="005211F1">
        <w:t>Conclusions</w:t>
      </w:r>
    </w:p>
    <w:p w14:paraId="70961ED1" w14:textId="56DB2D03" w:rsidR="000D4308" w:rsidRPr="005211F1" w:rsidRDefault="000D4308" w:rsidP="003A10CA">
      <w:r w:rsidRPr="005211F1">
        <w:t>Evidence from a large dataset of published and unpublished IRAP studies show</w:t>
      </w:r>
      <w:ins w:id="506" w:author="Ian Hussey" w:date="2023-01-16T18:22:00Z">
        <w:r w:rsidR="00EF6B90">
          <w:t>ed</w:t>
        </w:r>
      </w:ins>
      <w:r w:rsidRPr="005211F1">
        <w:t xml:space="preserve"> that IRAPs examining very different domains – even those using non-words – demonstrate startlingly similar patterns of effects. This finding </w:t>
      </w:r>
      <w:ins w:id="507" w:author="Ian Hussey" w:date="2023-01-16T18:22:00Z">
        <w:r w:rsidR="00EF6B90">
          <w:t>wa</w:t>
        </w:r>
      </w:ins>
      <w:del w:id="508" w:author="Ian Hussey" w:date="2023-01-16T18:22:00Z">
        <w:r w:rsidRPr="005211F1" w:rsidDel="00EF6B90">
          <w:delText>i</w:delText>
        </w:r>
      </w:del>
      <w:r w:rsidRPr="005211F1">
        <w:t>s in agreement with general conclusions of several recent articles that there is a generic pattern among IRAP effects. However, due to its large sample size</w:t>
      </w:r>
      <w:r w:rsidR="009F6CC6">
        <w:t xml:space="preserve"> relative to the existing IRAP literature</w:t>
      </w:r>
      <w:r w:rsidRPr="005211F1">
        <w:t xml:space="preserve">, this study </w:t>
      </w:r>
      <w:ins w:id="509" w:author="Ian Hussey" w:date="2023-01-16T18:22:00Z">
        <w:r w:rsidR="00EF6B90">
          <w:t>wa</w:t>
        </w:r>
      </w:ins>
      <w:del w:id="510" w:author="Ian Hussey" w:date="2023-01-16T18:22:00Z">
        <w:r w:rsidRPr="005211F1" w:rsidDel="00EF6B90">
          <w:delText>i</w:delText>
        </w:r>
      </w:del>
      <w:r w:rsidRPr="005211F1">
        <w:t>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it is intended to assess. </w:t>
      </w:r>
      <w:commentRangeStart w:id="511"/>
      <w:r w:rsidRPr="005211F1">
        <w:t xml:space="preserve">This </w:t>
      </w:r>
      <w:r w:rsidR="009F6CC6">
        <w:t xml:space="preserve">represents a serious confound </w:t>
      </w:r>
      <w:commentRangeEnd w:id="511"/>
      <w:r w:rsidR="006666BE">
        <w:rPr>
          <w:rStyle w:val="CommentReference"/>
        </w:rPr>
        <w:commentReference w:id="511"/>
      </w:r>
      <w:r w:rsidR="009F6CC6">
        <w:t xml:space="preserve">and </w:t>
      </w:r>
      <w:r w:rsidRPr="005211F1">
        <w:t xml:space="preserve">has negative implications for the published literature: multiple common analyses of IRAP data are likely to produce invalid domain level conclusions. </w:t>
      </w:r>
      <w:r w:rsidRPr="006666BE">
        <w:rPr>
          <w:color w:val="FF0000"/>
          <w:rPrChange w:id="512" w:author="Ian Hussey" w:date="2023-01-16T18:23:00Z">
            <w:rPr/>
          </w:rPrChange>
        </w:rPr>
        <w:t xml:space="preserve">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481F390C" w14:textId="77777777" w:rsidR="00A10860" w:rsidRPr="00A10860" w:rsidRDefault="000D4308" w:rsidP="00A10860">
      <w:pPr>
        <w:pStyle w:val="Bibliography"/>
        <w:rPr>
          <w:rFonts w:cs="Times New Roman"/>
        </w:rPr>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A10860" w:rsidRPr="00A10860">
        <w:rPr>
          <w:rFonts w:cs="Times New Roman"/>
        </w:rPr>
        <w:t xml:space="preserve">Barnes-Holmes, D., Barnes-Holmes, Y., Stewart, I., &amp; Boles, S. (2010). A sketch of the Implicit Relational Assessment Procedure (IRAP) and the Relational Elaboration and Coherence (REC) model. </w:t>
      </w:r>
      <w:r w:rsidR="00A10860" w:rsidRPr="00A10860">
        <w:rPr>
          <w:rFonts w:cs="Times New Roman"/>
          <w:i/>
          <w:iCs/>
        </w:rPr>
        <w:t>The Psychological Record</w:t>
      </w:r>
      <w:r w:rsidR="00A10860" w:rsidRPr="00A10860">
        <w:rPr>
          <w:rFonts w:cs="Times New Roman"/>
        </w:rPr>
        <w:t xml:space="preserve">, </w:t>
      </w:r>
      <w:r w:rsidR="00A10860" w:rsidRPr="00A10860">
        <w:rPr>
          <w:rFonts w:cs="Times New Roman"/>
          <w:i/>
          <w:iCs/>
        </w:rPr>
        <w:t>60</w:t>
      </w:r>
      <w:r w:rsidR="00A10860" w:rsidRPr="00A10860">
        <w:rPr>
          <w:rFonts w:cs="Times New Roman"/>
        </w:rPr>
        <w:t>(3), 527–542. https://doi.org/10.1007/BF03395726</w:t>
      </w:r>
    </w:p>
    <w:p w14:paraId="70DC5401" w14:textId="77777777" w:rsidR="00A10860" w:rsidRPr="00A10860" w:rsidRDefault="00A10860" w:rsidP="00A10860">
      <w:pPr>
        <w:pStyle w:val="Bibliography"/>
        <w:rPr>
          <w:rFonts w:cs="Times New Roman"/>
        </w:rPr>
      </w:pPr>
      <w:r w:rsidRPr="00A10860">
        <w:rPr>
          <w:rFonts w:cs="Times New Roman"/>
        </w:rPr>
        <w:t xml:space="preserve">Barnes-Holmes, D., &amp; Hussey, I. (2016). The functional-cognitive meta-theoretical framework: Reflections, possible clarifications and how to move forward. </w:t>
      </w:r>
      <w:r w:rsidRPr="00A10860">
        <w:rPr>
          <w:rFonts w:cs="Times New Roman"/>
          <w:i/>
          <w:iCs/>
        </w:rPr>
        <w:t>International Journal of Psychology</w:t>
      </w:r>
      <w:r w:rsidRPr="00A10860">
        <w:rPr>
          <w:rFonts w:cs="Times New Roman"/>
        </w:rPr>
        <w:t xml:space="preserve">, </w:t>
      </w:r>
      <w:r w:rsidRPr="00A10860">
        <w:rPr>
          <w:rFonts w:cs="Times New Roman"/>
          <w:i/>
          <w:iCs/>
        </w:rPr>
        <w:t>51</w:t>
      </w:r>
      <w:r w:rsidRPr="00A10860">
        <w:rPr>
          <w:rFonts w:cs="Times New Roman"/>
        </w:rPr>
        <w:t>(1), 50–57. https://doi.org/10.1002/ijop.12166</w:t>
      </w:r>
    </w:p>
    <w:p w14:paraId="4F8F919D" w14:textId="77777777" w:rsidR="00A10860" w:rsidRPr="00A10860" w:rsidRDefault="00A10860" w:rsidP="00A10860">
      <w:pPr>
        <w:pStyle w:val="Bibliography"/>
        <w:rPr>
          <w:rFonts w:cs="Times New Roman"/>
        </w:rPr>
      </w:pPr>
      <w:r w:rsidRPr="00A10860">
        <w:rPr>
          <w:rFonts w:cs="Times New Roman"/>
        </w:rPr>
        <w:t xml:space="preserve">Bates, D., Mächler, M., Bolker, B., &amp; Walker, S. (2015). Fitting Linear Mixed-Effects Models Using lme4. </w:t>
      </w:r>
      <w:r w:rsidRPr="00A10860">
        <w:rPr>
          <w:rFonts w:cs="Times New Roman"/>
          <w:i/>
          <w:iCs/>
        </w:rPr>
        <w:t>Journal of Statistical Software</w:t>
      </w:r>
      <w:r w:rsidRPr="00A10860">
        <w:rPr>
          <w:rFonts w:cs="Times New Roman"/>
        </w:rPr>
        <w:t xml:space="preserve">, </w:t>
      </w:r>
      <w:r w:rsidRPr="00A10860">
        <w:rPr>
          <w:rFonts w:cs="Times New Roman"/>
          <w:i/>
          <w:iCs/>
        </w:rPr>
        <w:t>67</w:t>
      </w:r>
      <w:r w:rsidRPr="00A10860">
        <w:rPr>
          <w:rFonts w:cs="Times New Roman"/>
        </w:rPr>
        <w:t>(1), 1–48. https://doi.org/10.18637/jss.v067.i01</w:t>
      </w:r>
    </w:p>
    <w:p w14:paraId="51D21990" w14:textId="77777777" w:rsidR="00A10860" w:rsidRPr="00A10860" w:rsidRDefault="00A10860" w:rsidP="00A10860">
      <w:pPr>
        <w:pStyle w:val="Bibliography"/>
        <w:rPr>
          <w:rFonts w:cs="Times New Roman"/>
        </w:rPr>
      </w:pPr>
      <w:r w:rsidRPr="00A10860">
        <w:rPr>
          <w:rFonts w:cs="Times New Roman"/>
        </w:rPr>
        <w:t xml:space="preserve">Blanton, H., &amp; Jaccard, J. (2006). Arbitrary metrics in psychology. </w:t>
      </w:r>
      <w:r w:rsidRPr="00A10860">
        <w:rPr>
          <w:rFonts w:cs="Times New Roman"/>
          <w:i/>
          <w:iCs/>
        </w:rPr>
        <w:t>American Psychologist</w:t>
      </w:r>
      <w:r w:rsidRPr="00A10860">
        <w:rPr>
          <w:rFonts w:cs="Times New Roman"/>
        </w:rPr>
        <w:t xml:space="preserve">, </w:t>
      </w:r>
      <w:r w:rsidRPr="00A10860">
        <w:rPr>
          <w:rFonts w:cs="Times New Roman"/>
          <w:i/>
          <w:iCs/>
        </w:rPr>
        <w:t>61</w:t>
      </w:r>
      <w:r w:rsidRPr="00A10860">
        <w:rPr>
          <w:rFonts w:cs="Times New Roman"/>
        </w:rPr>
        <w:t>(1), 27–41. https://doi.org/10.1037/0003-066X.61.1.27</w:t>
      </w:r>
    </w:p>
    <w:p w14:paraId="042B87E0" w14:textId="77777777" w:rsidR="00A10860" w:rsidRPr="00A10860" w:rsidRDefault="00A10860" w:rsidP="00A10860">
      <w:pPr>
        <w:pStyle w:val="Bibliography"/>
        <w:rPr>
          <w:rFonts w:cs="Times New Roman"/>
        </w:rPr>
      </w:pPr>
      <w:r w:rsidRPr="00A10860">
        <w:rPr>
          <w:rFonts w:cs="Times New Roman"/>
        </w:rPr>
        <w:t xml:space="preserve">Cornell Statistical Consulting Unit. (2008). </w:t>
      </w:r>
      <w:r w:rsidRPr="00A10860">
        <w:rPr>
          <w:rFonts w:cs="Times New Roman"/>
          <w:i/>
          <w:iCs/>
        </w:rPr>
        <w:t>Overlapping Confidence Intervals and Statistical Significance</w:t>
      </w:r>
      <w:r w:rsidRPr="00A10860">
        <w:rPr>
          <w:rFonts w:cs="Times New Roman"/>
        </w:rPr>
        <w:t xml:space="preserve"> (Statnews #73). Cornell University.</w:t>
      </w:r>
    </w:p>
    <w:p w14:paraId="150858B2" w14:textId="77777777" w:rsidR="00A10860" w:rsidRPr="00A10860" w:rsidRDefault="00A10860" w:rsidP="00A10860">
      <w:pPr>
        <w:pStyle w:val="Bibliography"/>
        <w:rPr>
          <w:rFonts w:cs="Times New Roman"/>
        </w:rPr>
      </w:pPr>
      <w:r w:rsidRPr="00A10860">
        <w:rPr>
          <w:rFonts w:cs="Times New Roman"/>
        </w:rPr>
        <w:t xml:space="preserve">Finn, M., Barnes-Holmes, D., Hussey, I., &amp; Graddy, J. (2016). Exploring the behavioral dynamics of the implicit relational assessment procedure: The impact of three types of introductory rules. </w:t>
      </w:r>
      <w:r w:rsidRPr="00A10860">
        <w:rPr>
          <w:rFonts w:cs="Times New Roman"/>
          <w:i/>
          <w:iCs/>
        </w:rPr>
        <w:t>The Psychological Record</w:t>
      </w:r>
      <w:r w:rsidRPr="00A10860">
        <w:rPr>
          <w:rFonts w:cs="Times New Roman"/>
        </w:rPr>
        <w:t xml:space="preserve">, </w:t>
      </w:r>
      <w:r w:rsidRPr="00A10860">
        <w:rPr>
          <w:rFonts w:cs="Times New Roman"/>
          <w:i/>
          <w:iCs/>
        </w:rPr>
        <w:t>66</w:t>
      </w:r>
      <w:r w:rsidRPr="00A10860">
        <w:rPr>
          <w:rFonts w:cs="Times New Roman"/>
        </w:rPr>
        <w:t>(2), 309–321. https://doi.org/10.1007/s40732-016-0173-4</w:t>
      </w:r>
    </w:p>
    <w:p w14:paraId="7C3F609A" w14:textId="77777777" w:rsidR="00A10860" w:rsidRPr="00A10860" w:rsidRDefault="00A10860" w:rsidP="00A10860">
      <w:pPr>
        <w:pStyle w:val="Bibliography"/>
        <w:rPr>
          <w:rFonts w:cs="Times New Roman"/>
        </w:rPr>
      </w:pPr>
      <w:r w:rsidRPr="00A10860">
        <w:rPr>
          <w:rFonts w:cs="Times New Roman"/>
        </w:rPr>
        <w:t xml:space="preserve">Finn, M., Barnes-Holmes, D., &amp; McEnteggart, C. (2018). Exploring the single-trial-type-dominance-effect in the IRAP: Developing a differential arbitrarily applicable relational responding effects (DAARRE) model. </w:t>
      </w:r>
      <w:r w:rsidRPr="00A10860">
        <w:rPr>
          <w:rFonts w:cs="Times New Roman"/>
          <w:i/>
          <w:iCs/>
        </w:rPr>
        <w:t>The Psychological Record</w:t>
      </w:r>
      <w:r w:rsidRPr="00A10860">
        <w:rPr>
          <w:rFonts w:cs="Times New Roman"/>
        </w:rPr>
        <w:t xml:space="preserve">, </w:t>
      </w:r>
      <w:r w:rsidRPr="00A10860">
        <w:rPr>
          <w:rFonts w:cs="Times New Roman"/>
          <w:i/>
          <w:iCs/>
        </w:rPr>
        <w:t>68</w:t>
      </w:r>
      <w:r w:rsidRPr="00A10860">
        <w:rPr>
          <w:rFonts w:cs="Times New Roman"/>
        </w:rPr>
        <w:t>(1), 11–25. https://doi.org/10.1007/s40732-017-0262-z</w:t>
      </w:r>
    </w:p>
    <w:p w14:paraId="266A0023" w14:textId="77777777" w:rsidR="00A10860" w:rsidRPr="00A10860" w:rsidRDefault="00A10860" w:rsidP="00A10860">
      <w:pPr>
        <w:pStyle w:val="Bibliography"/>
        <w:rPr>
          <w:rFonts w:cs="Times New Roman"/>
        </w:rPr>
      </w:pPr>
      <w:r w:rsidRPr="00A10860">
        <w:rPr>
          <w:rFonts w:cs="Times New Roman"/>
        </w:rPr>
        <w:t xml:space="preserve">Gawronski, B., &amp; De Houwer, J. (2011). Implicit measures in social and personality psychology. In C. M. Judd (Ed.), </w:t>
      </w:r>
      <w:r w:rsidRPr="00A10860">
        <w:rPr>
          <w:rFonts w:cs="Times New Roman"/>
          <w:i/>
          <w:iCs/>
        </w:rPr>
        <w:t xml:space="preserve">Handbook of research methods in social and </w:t>
      </w:r>
      <w:r w:rsidRPr="00A10860">
        <w:rPr>
          <w:rFonts w:cs="Times New Roman"/>
          <w:i/>
          <w:iCs/>
        </w:rPr>
        <w:lastRenderedPageBreak/>
        <w:t>personality psychology</w:t>
      </w:r>
      <w:r w:rsidRPr="00A10860">
        <w:rPr>
          <w:rFonts w:cs="Times New Roman"/>
        </w:rPr>
        <w:t xml:space="preserve"> (Vol. 2). Cambridge University Press. 10.1017/CBO9780511996481.016</w:t>
      </w:r>
    </w:p>
    <w:p w14:paraId="4B9412DC" w14:textId="77777777" w:rsidR="00A10860" w:rsidRPr="00A10860" w:rsidRDefault="00A10860" w:rsidP="00A10860">
      <w:pPr>
        <w:pStyle w:val="Bibliography"/>
        <w:rPr>
          <w:rFonts w:cs="Times New Roman"/>
        </w:rPr>
      </w:pPr>
      <w:r w:rsidRPr="00A10860">
        <w:rPr>
          <w:rFonts w:cs="Times New Roman"/>
        </w:rPr>
        <w:t xml:space="preserve">Greenwald, A. G., &amp; Lai, C. K. (2020). Implicit Social Cognition. </w:t>
      </w:r>
      <w:r w:rsidRPr="00A10860">
        <w:rPr>
          <w:rFonts w:cs="Times New Roman"/>
          <w:i/>
          <w:iCs/>
        </w:rPr>
        <w:t>Annual Review of Psychology</w:t>
      </w:r>
      <w:r w:rsidRPr="00A10860">
        <w:rPr>
          <w:rFonts w:cs="Times New Roman"/>
        </w:rPr>
        <w:t xml:space="preserve">, </w:t>
      </w:r>
      <w:r w:rsidRPr="00A10860">
        <w:rPr>
          <w:rFonts w:cs="Times New Roman"/>
          <w:i/>
          <w:iCs/>
        </w:rPr>
        <w:t>71</w:t>
      </w:r>
      <w:r w:rsidRPr="00A10860">
        <w:rPr>
          <w:rFonts w:cs="Times New Roman"/>
        </w:rPr>
        <w:t>(1), 419–445. https://doi.org/10.1146/annurev-psych-010419-050837</w:t>
      </w:r>
    </w:p>
    <w:p w14:paraId="0AA45B17" w14:textId="77777777" w:rsidR="00A10860" w:rsidRPr="00A10860" w:rsidRDefault="00A10860" w:rsidP="00A10860">
      <w:pPr>
        <w:pStyle w:val="Bibliography"/>
        <w:rPr>
          <w:rFonts w:cs="Times New Roman"/>
        </w:rPr>
      </w:pPr>
      <w:r w:rsidRPr="00A10860">
        <w:rPr>
          <w:rFonts w:cs="Times New Roman"/>
        </w:rPr>
        <w:t xml:space="preserve">Greenwald, A. G., Nosek, B. A., &amp; Banaji, M. R. (2003). Understanding and using the Implicit Association Test: I. An improved scoring algorithm. </w:t>
      </w:r>
      <w:r w:rsidRPr="00A10860">
        <w:rPr>
          <w:rFonts w:cs="Times New Roman"/>
          <w:i/>
          <w:iCs/>
        </w:rPr>
        <w:t>Journal of Personality and Social Psychology</w:t>
      </w:r>
      <w:r w:rsidRPr="00A10860">
        <w:rPr>
          <w:rFonts w:cs="Times New Roman"/>
        </w:rPr>
        <w:t xml:space="preserve">, </w:t>
      </w:r>
      <w:r w:rsidRPr="00A10860">
        <w:rPr>
          <w:rFonts w:cs="Times New Roman"/>
          <w:i/>
          <w:iCs/>
        </w:rPr>
        <w:t>85</w:t>
      </w:r>
      <w:r w:rsidRPr="00A10860">
        <w:rPr>
          <w:rFonts w:cs="Times New Roman"/>
        </w:rPr>
        <w:t>(2), 197–216. https://doi.org/10.1037/0022-3514.85.2.197</w:t>
      </w:r>
    </w:p>
    <w:p w14:paraId="5E473AAD" w14:textId="77777777" w:rsidR="00A10860" w:rsidRPr="00A10860" w:rsidRDefault="00A10860" w:rsidP="00A10860">
      <w:pPr>
        <w:pStyle w:val="Bibliography"/>
        <w:rPr>
          <w:rFonts w:cs="Times New Roman"/>
        </w:rPr>
      </w:pPr>
      <w:r w:rsidRPr="00A10860">
        <w:rPr>
          <w:rFonts w:cs="Times New Roman"/>
        </w:rPr>
        <w:t xml:space="preserve">Hughes, S., Barnes-Holmes, D., &amp; De Houwer, J. (2011). The dominance of associative theorizing in implicit attitude research: Propositional and behavioral alternatives. </w:t>
      </w:r>
      <w:r w:rsidRPr="00A10860">
        <w:rPr>
          <w:rFonts w:cs="Times New Roman"/>
          <w:i/>
          <w:iCs/>
        </w:rPr>
        <w:t>The Psychological Record</w:t>
      </w:r>
      <w:r w:rsidRPr="00A10860">
        <w:rPr>
          <w:rFonts w:cs="Times New Roman"/>
        </w:rPr>
        <w:t xml:space="preserve">, </w:t>
      </w:r>
      <w:r w:rsidRPr="00A10860">
        <w:rPr>
          <w:rFonts w:cs="Times New Roman"/>
          <w:i/>
          <w:iCs/>
        </w:rPr>
        <w:t>61</w:t>
      </w:r>
      <w:r w:rsidRPr="00A10860">
        <w:rPr>
          <w:rFonts w:cs="Times New Roman"/>
        </w:rPr>
        <w:t>(3), 465–498.</w:t>
      </w:r>
    </w:p>
    <w:p w14:paraId="6DA2D6F6" w14:textId="77777777" w:rsidR="00A10860" w:rsidRPr="00A10860" w:rsidRDefault="00A10860" w:rsidP="00A10860">
      <w:pPr>
        <w:pStyle w:val="Bibliography"/>
        <w:rPr>
          <w:rFonts w:cs="Times New Roman"/>
        </w:rPr>
      </w:pPr>
      <w:r w:rsidRPr="00A10860">
        <w:rPr>
          <w:rFonts w:cs="Times New Roman"/>
        </w:rPr>
        <w:t xml:space="preserve">Hughes, S., Barnes-Holmes, D., &amp; Vahey, N. A. (2012). Holding on to our functional roots when exploring new intellectual islands: A voyage through implicit cognition research. </w:t>
      </w:r>
      <w:r w:rsidRPr="00A10860">
        <w:rPr>
          <w:rFonts w:cs="Times New Roman"/>
          <w:i/>
          <w:iCs/>
        </w:rPr>
        <w:t>Journal of Contextual Behavioral Science</w:t>
      </w:r>
      <w:r w:rsidRPr="00A10860">
        <w:rPr>
          <w:rFonts w:cs="Times New Roman"/>
        </w:rPr>
        <w:t xml:space="preserve">, </w:t>
      </w:r>
      <w:r w:rsidRPr="00A10860">
        <w:rPr>
          <w:rFonts w:cs="Times New Roman"/>
          <w:i/>
          <w:iCs/>
        </w:rPr>
        <w:t>1</w:t>
      </w:r>
      <w:r w:rsidRPr="00A10860">
        <w:rPr>
          <w:rFonts w:cs="Times New Roman"/>
        </w:rPr>
        <w:t>(1–2), 17–38. https://doi.org/10.1016/j.jcbs.2012.09.003</w:t>
      </w:r>
    </w:p>
    <w:p w14:paraId="1B1D8C96" w14:textId="77777777" w:rsidR="00A10860" w:rsidRPr="00A10860" w:rsidRDefault="00A10860" w:rsidP="00A10860">
      <w:pPr>
        <w:pStyle w:val="Bibliography"/>
        <w:rPr>
          <w:rFonts w:cs="Times New Roman"/>
        </w:rPr>
      </w:pPr>
      <w:r w:rsidRPr="00A10860">
        <w:rPr>
          <w:rFonts w:cs="Times New Roman"/>
        </w:rPr>
        <w:t xml:space="preserve">Hughes, S., Cummins, J., &amp; Hussey, I. (2022). Effects on the Affect Misattribution Procedure are strongly moderated by influence awareness. </w:t>
      </w:r>
      <w:r w:rsidRPr="00A10860">
        <w:rPr>
          <w:rFonts w:cs="Times New Roman"/>
          <w:i/>
          <w:iCs/>
        </w:rPr>
        <w:t>Behavior Research Methods</w:t>
      </w:r>
      <w:r w:rsidRPr="00A10860">
        <w:rPr>
          <w:rFonts w:cs="Times New Roman"/>
        </w:rPr>
        <w:t>. https://doi.org/10.3758/s13428-022-01879-4</w:t>
      </w:r>
    </w:p>
    <w:p w14:paraId="57A71BA6" w14:textId="77777777" w:rsidR="00A10860" w:rsidRPr="00A10860" w:rsidRDefault="00A10860" w:rsidP="00A10860">
      <w:pPr>
        <w:pStyle w:val="Bibliography"/>
        <w:rPr>
          <w:rFonts w:cs="Times New Roman"/>
        </w:rPr>
      </w:pPr>
      <w:r w:rsidRPr="00A10860">
        <w:rPr>
          <w:rFonts w:cs="Times New Roman"/>
        </w:rPr>
        <w:t xml:space="preserve">Hussey, I. (2020). The IRAP is not suitable for individual use. </w:t>
      </w:r>
      <w:r w:rsidRPr="00A10860">
        <w:rPr>
          <w:rFonts w:cs="Times New Roman"/>
          <w:i/>
          <w:iCs/>
        </w:rPr>
        <w:t>Preprint</w:t>
      </w:r>
      <w:r w:rsidRPr="00A10860">
        <w:rPr>
          <w:rFonts w:cs="Times New Roman"/>
        </w:rPr>
        <w:t>. https://doi.org/10.31234/osf.io/w2ygr</w:t>
      </w:r>
    </w:p>
    <w:p w14:paraId="40DCA23F" w14:textId="77777777" w:rsidR="00A10860" w:rsidRPr="00A10860" w:rsidRDefault="00A10860" w:rsidP="00A10860">
      <w:pPr>
        <w:pStyle w:val="Bibliography"/>
        <w:rPr>
          <w:rFonts w:cs="Times New Roman"/>
        </w:rPr>
      </w:pPr>
      <w:r w:rsidRPr="00A10860">
        <w:rPr>
          <w:rFonts w:cs="Times New Roman"/>
        </w:rPr>
        <w:t xml:space="preserve">Hussey, I. (2023). </w:t>
      </w:r>
      <w:r w:rsidRPr="00A10860">
        <w:rPr>
          <w:rFonts w:cs="Times New Roman"/>
          <w:i/>
          <w:iCs/>
        </w:rPr>
        <w:t>A systematic review of Null Hypothesis Significance Testing, sample sizes and statistical power in research using the Implicit Relational Assessment Procedure</w:t>
      </w:r>
      <w:r w:rsidRPr="00A10860">
        <w:rPr>
          <w:rFonts w:cs="Times New Roman"/>
        </w:rPr>
        <w:t>. PsyArXiv. https://doi.org/10.31234/osf.io/g2x9p</w:t>
      </w:r>
    </w:p>
    <w:p w14:paraId="6B4916C9" w14:textId="77777777" w:rsidR="00A10860" w:rsidRPr="00A10860" w:rsidRDefault="00A10860" w:rsidP="00A10860">
      <w:pPr>
        <w:pStyle w:val="Bibliography"/>
        <w:rPr>
          <w:rFonts w:cs="Times New Roman"/>
        </w:rPr>
      </w:pPr>
      <w:r w:rsidRPr="00A10860">
        <w:rPr>
          <w:rFonts w:cs="Times New Roman"/>
        </w:rPr>
        <w:t xml:space="preserve">Hussey, I., &amp; Cummins, J. (2022). </w:t>
      </w:r>
      <w:r w:rsidRPr="00A10860">
        <w:rPr>
          <w:rFonts w:cs="Times New Roman"/>
          <w:i/>
          <w:iCs/>
        </w:rPr>
        <w:t>Evidence against effects on the Affect Misattribution Procedure being unaware: AMP effects involve construct-irrelevant individual differences</w:t>
      </w:r>
      <w:r w:rsidRPr="00A10860">
        <w:rPr>
          <w:rFonts w:cs="Times New Roman"/>
        </w:rPr>
        <w:t>. PsyArXiv. https://doi.org/10.31234/osf.io/8k94v</w:t>
      </w:r>
    </w:p>
    <w:p w14:paraId="6DFC1D4B" w14:textId="77777777" w:rsidR="00A10860" w:rsidRPr="00A10860" w:rsidRDefault="00A10860" w:rsidP="00A10860">
      <w:pPr>
        <w:pStyle w:val="Bibliography"/>
        <w:rPr>
          <w:rFonts w:cs="Times New Roman"/>
        </w:rPr>
      </w:pPr>
      <w:r w:rsidRPr="00A10860">
        <w:rPr>
          <w:rFonts w:cs="Times New Roman"/>
        </w:rPr>
        <w:lastRenderedPageBreak/>
        <w:t xml:space="preserve">Hussey, I., Daly, T., &amp; Barnes-Holmes, D. (2015). Life is Good, But Death Ain’t Bad Either: Counter-Intuitive Implicit Biases to Death in a Normative Population. </w:t>
      </w:r>
      <w:r w:rsidRPr="00A10860">
        <w:rPr>
          <w:rFonts w:cs="Times New Roman"/>
          <w:i/>
          <w:iCs/>
        </w:rPr>
        <w:t>The Psychological Record</w:t>
      </w:r>
      <w:r w:rsidRPr="00A10860">
        <w:rPr>
          <w:rFonts w:cs="Times New Roman"/>
        </w:rPr>
        <w:t xml:space="preserve">, </w:t>
      </w:r>
      <w:r w:rsidRPr="00A10860">
        <w:rPr>
          <w:rFonts w:cs="Times New Roman"/>
          <w:i/>
          <w:iCs/>
        </w:rPr>
        <w:t>65</w:t>
      </w:r>
      <w:r w:rsidRPr="00A10860">
        <w:rPr>
          <w:rFonts w:cs="Times New Roman"/>
        </w:rPr>
        <w:t>(4), 731–742. https://doi.org/10.1007/s40732-015-0142-3</w:t>
      </w:r>
    </w:p>
    <w:p w14:paraId="7BFCC53F" w14:textId="77777777" w:rsidR="00A10860" w:rsidRPr="00A10860" w:rsidRDefault="00A10860" w:rsidP="00A10860">
      <w:pPr>
        <w:pStyle w:val="Bibliography"/>
        <w:rPr>
          <w:rFonts w:cs="Times New Roman"/>
        </w:rPr>
      </w:pPr>
      <w:r w:rsidRPr="00A10860">
        <w:rPr>
          <w:rFonts w:cs="Times New Roman"/>
        </w:rPr>
        <w:t xml:space="preserve">Hussey, I., &amp; Drake, C. E. (2020). The Implicit Relational Assessment Procedure demonstrates poor internal consistency and test-retest reliability: A meta-analysis. </w:t>
      </w:r>
      <w:r w:rsidRPr="00A10860">
        <w:rPr>
          <w:rFonts w:cs="Times New Roman"/>
          <w:i/>
          <w:iCs/>
        </w:rPr>
        <w:t>Preprint</w:t>
      </w:r>
      <w:r w:rsidRPr="00A10860">
        <w:rPr>
          <w:rFonts w:cs="Times New Roman"/>
        </w:rPr>
        <w:t>. https://doi.org/10.31234/osf.io/ge3k7</w:t>
      </w:r>
    </w:p>
    <w:p w14:paraId="2B27FD98" w14:textId="77777777" w:rsidR="00A10860" w:rsidRPr="00A10860" w:rsidRDefault="00A10860" w:rsidP="00A10860">
      <w:pPr>
        <w:pStyle w:val="Bibliography"/>
        <w:rPr>
          <w:rFonts w:cs="Times New Roman"/>
        </w:rPr>
      </w:pPr>
      <w:r w:rsidRPr="00A10860">
        <w:rPr>
          <w:rFonts w:cs="Times New Roman"/>
        </w:rPr>
        <w:t xml:space="preserve">Hussey, I., Thompson, M., McEnteggart, C., Barnes-Holmes, D., &amp; Barnes-Holmes, Y. (2015). Interpreting and inverting with less cursing: A guide to interpreting IRAP data. </w:t>
      </w:r>
      <w:r w:rsidRPr="00A10860">
        <w:rPr>
          <w:rFonts w:cs="Times New Roman"/>
          <w:i/>
          <w:iCs/>
        </w:rPr>
        <w:t>Journal of Contextual Behavioral Science</w:t>
      </w:r>
      <w:r w:rsidRPr="00A10860">
        <w:rPr>
          <w:rFonts w:cs="Times New Roman"/>
        </w:rPr>
        <w:t xml:space="preserve">, </w:t>
      </w:r>
      <w:r w:rsidRPr="00A10860">
        <w:rPr>
          <w:rFonts w:cs="Times New Roman"/>
          <w:i/>
          <w:iCs/>
        </w:rPr>
        <w:t>4</w:t>
      </w:r>
      <w:r w:rsidRPr="00A10860">
        <w:rPr>
          <w:rFonts w:cs="Times New Roman"/>
        </w:rPr>
        <w:t>(3), 157–162. https://doi.org/10.1016/j.jcbs.2015.05.001</w:t>
      </w:r>
    </w:p>
    <w:p w14:paraId="383885DD" w14:textId="77777777" w:rsidR="00A10860" w:rsidRPr="00A10860" w:rsidRDefault="00A10860" w:rsidP="00A10860">
      <w:pPr>
        <w:pStyle w:val="Bibliography"/>
        <w:rPr>
          <w:rFonts w:cs="Times New Roman"/>
        </w:rPr>
      </w:pPr>
      <w:r w:rsidRPr="00A10860">
        <w:rPr>
          <w:rFonts w:cs="Times New Roman"/>
        </w:rPr>
        <w:t xml:space="preserve">Lakens, D. (2013). Calculating and reporting effect sizes to facilitate cumulative science: A practical primer for t-tests and ANOVAs. </w:t>
      </w:r>
      <w:r w:rsidRPr="00A10860">
        <w:rPr>
          <w:rFonts w:cs="Times New Roman"/>
          <w:i/>
          <w:iCs/>
        </w:rPr>
        <w:t>Frontiers in Psychology</w:t>
      </w:r>
      <w:r w:rsidRPr="00A10860">
        <w:rPr>
          <w:rFonts w:cs="Times New Roman"/>
        </w:rPr>
        <w:t xml:space="preserve">, </w:t>
      </w:r>
      <w:r w:rsidRPr="00A10860">
        <w:rPr>
          <w:rFonts w:cs="Times New Roman"/>
          <w:i/>
          <w:iCs/>
        </w:rPr>
        <w:t>4</w:t>
      </w:r>
      <w:r w:rsidRPr="00A10860">
        <w:rPr>
          <w:rFonts w:cs="Times New Roman"/>
        </w:rPr>
        <w:t>. https://doi.org/10.3389/fpsyg.2013.00863</w:t>
      </w:r>
    </w:p>
    <w:p w14:paraId="6B743A5C" w14:textId="77777777" w:rsidR="00A10860" w:rsidRPr="00A10860" w:rsidRDefault="00A10860" w:rsidP="00A10860">
      <w:pPr>
        <w:pStyle w:val="Bibliography"/>
        <w:rPr>
          <w:rFonts w:cs="Times New Roman"/>
        </w:rPr>
      </w:pPr>
      <w:r w:rsidRPr="00A10860">
        <w:rPr>
          <w:rFonts w:cs="Times New Roman"/>
        </w:rPr>
        <w:t xml:space="preserve">Lawrence, M. A. (2016). </w:t>
      </w:r>
      <w:r w:rsidRPr="00A10860">
        <w:rPr>
          <w:rFonts w:cs="Times New Roman"/>
          <w:i/>
          <w:iCs/>
        </w:rPr>
        <w:t>ez: Easy Analysis and Visualization of Factorial Experiments</w:t>
      </w:r>
      <w:r w:rsidRPr="00A10860">
        <w:rPr>
          <w:rFonts w:cs="Times New Roman"/>
        </w:rPr>
        <w:t>. https://CRAN.R-project.org/package=ez</w:t>
      </w:r>
    </w:p>
    <w:p w14:paraId="64EFDBC6" w14:textId="77777777" w:rsidR="00A10860" w:rsidRPr="00A10860" w:rsidRDefault="00A10860" w:rsidP="00A10860">
      <w:pPr>
        <w:pStyle w:val="Bibliography"/>
        <w:rPr>
          <w:rFonts w:cs="Times New Roman"/>
        </w:rPr>
      </w:pPr>
      <w:r w:rsidRPr="00A10860">
        <w:rPr>
          <w:rFonts w:cs="Times New Roman"/>
        </w:rPr>
        <w:t xml:space="preserve">Lin, J.-T. (1989). Approximating the Normal Tail Probability and its Inverse for Use on a Pocket Calculator. </w:t>
      </w:r>
      <w:r w:rsidRPr="00A10860">
        <w:rPr>
          <w:rFonts w:cs="Times New Roman"/>
          <w:i/>
          <w:iCs/>
        </w:rPr>
        <w:t>Journal of the Royal Statistical Society Series C</w:t>
      </w:r>
      <w:r w:rsidRPr="00A10860">
        <w:rPr>
          <w:rFonts w:cs="Times New Roman"/>
        </w:rPr>
        <w:t xml:space="preserve">, </w:t>
      </w:r>
      <w:r w:rsidRPr="00A10860">
        <w:rPr>
          <w:rFonts w:cs="Times New Roman"/>
          <w:i/>
          <w:iCs/>
        </w:rPr>
        <w:t>38</w:t>
      </w:r>
      <w:r w:rsidRPr="00A10860">
        <w:rPr>
          <w:rFonts w:cs="Times New Roman"/>
        </w:rPr>
        <w:t>(1), 69–70.</w:t>
      </w:r>
    </w:p>
    <w:p w14:paraId="60CF1A9D" w14:textId="77777777" w:rsidR="00A10860" w:rsidRPr="00A10860" w:rsidRDefault="00A10860" w:rsidP="00A10860">
      <w:pPr>
        <w:pStyle w:val="Bibliography"/>
        <w:rPr>
          <w:rFonts w:cs="Times New Roman"/>
        </w:rPr>
      </w:pPr>
      <w:r w:rsidRPr="00A10860">
        <w:rPr>
          <w:rFonts w:cs="Times New Roman"/>
        </w:rPr>
        <w:t xml:space="preserve">Nosek, B. A., Hawkins, C. B., &amp; Frazier, R. S. (2011). Implicit social cognition: From measures to mechanisms. </w:t>
      </w:r>
      <w:r w:rsidRPr="00A10860">
        <w:rPr>
          <w:rFonts w:cs="Times New Roman"/>
          <w:i/>
          <w:iCs/>
        </w:rPr>
        <w:t>Trends in Cognitive Sciences</w:t>
      </w:r>
      <w:r w:rsidRPr="00A10860">
        <w:rPr>
          <w:rFonts w:cs="Times New Roman"/>
        </w:rPr>
        <w:t xml:space="preserve">, </w:t>
      </w:r>
      <w:r w:rsidRPr="00A10860">
        <w:rPr>
          <w:rFonts w:cs="Times New Roman"/>
          <w:i/>
          <w:iCs/>
        </w:rPr>
        <w:t>15</w:t>
      </w:r>
      <w:r w:rsidRPr="00A10860">
        <w:rPr>
          <w:rFonts w:cs="Times New Roman"/>
        </w:rPr>
        <w:t>(4), 152–159. https://doi.org/10.1016/j.tics.2011.01.005</w:t>
      </w:r>
    </w:p>
    <w:p w14:paraId="043CD128" w14:textId="77777777" w:rsidR="00A10860" w:rsidRPr="00A10860" w:rsidRDefault="00A10860" w:rsidP="00A10860">
      <w:pPr>
        <w:pStyle w:val="Bibliography"/>
        <w:rPr>
          <w:rFonts w:cs="Times New Roman"/>
        </w:rPr>
      </w:pPr>
      <w:r w:rsidRPr="00A10860">
        <w:rPr>
          <w:rFonts w:cs="Times New Roman"/>
        </w:rPr>
        <w:t xml:space="preserve">O’Shea, B., Watson, D. G., &amp; Brown, G. D. A. (2016). Measuring implicit attitudes: A positive framing bias flaw in the Implicit Relational Assessment Procedure (IRAP). </w:t>
      </w:r>
      <w:r w:rsidRPr="00A10860">
        <w:rPr>
          <w:rFonts w:cs="Times New Roman"/>
          <w:i/>
          <w:iCs/>
        </w:rPr>
        <w:t>Psychological Assessment</w:t>
      </w:r>
      <w:r w:rsidRPr="00A10860">
        <w:rPr>
          <w:rFonts w:cs="Times New Roman"/>
        </w:rPr>
        <w:t xml:space="preserve">, </w:t>
      </w:r>
      <w:r w:rsidRPr="00A10860">
        <w:rPr>
          <w:rFonts w:cs="Times New Roman"/>
          <w:i/>
          <w:iCs/>
        </w:rPr>
        <w:t>28</w:t>
      </w:r>
      <w:r w:rsidRPr="00A10860">
        <w:rPr>
          <w:rFonts w:cs="Times New Roman"/>
        </w:rPr>
        <w:t>(2), 158–170. https://doi.org/10.1037/pas0000172</w:t>
      </w:r>
    </w:p>
    <w:p w14:paraId="2C309006" w14:textId="77777777" w:rsidR="00A10860" w:rsidRPr="00A10860" w:rsidRDefault="00A10860" w:rsidP="00A10860">
      <w:pPr>
        <w:pStyle w:val="Bibliography"/>
        <w:rPr>
          <w:rFonts w:cs="Times New Roman"/>
        </w:rPr>
      </w:pPr>
      <w:r w:rsidRPr="00A10860">
        <w:rPr>
          <w:rFonts w:cs="Times New Roman"/>
        </w:rPr>
        <w:t xml:space="preserve">Pfister, R., &amp; Janczyk, M. (2019). </w:t>
      </w:r>
      <w:r w:rsidRPr="00A10860">
        <w:rPr>
          <w:rFonts w:cs="Times New Roman"/>
          <w:i/>
          <w:iCs/>
        </w:rPr>
        <w:t>schoRsch: Tools for Analyzing Factorial Experiments</w:t>
      </w:r>
      <w:r w:rsidRPr="00A10860">
        <w:rPr>
          <w:rFonts w:cs="Times New Roman"/>
        </w:rPr>
        <w:t xml:space="preserve"> (1.7). https://CRAN.R-project.org/package=schoRsch</w:t>
      </w:r>
    </w:p>
    <w:p w14:paraId="5E11FB43" w14:textId="77777777" w:rsidR="00A10860" w:rsidRPr="00A10860" w:rsidRDefault="00A10860" w:rsidP="00A10860">
      <w:pPr>
        <w:pStyle w:val="Bibliography"/>
        <w:rPr>
          <w:rFonts w:cs="Times New Roman"/>
        </w:rPr>
      </w:pPr>
      <w:r w:rsidRPr="00A10860">
        <w:rPr>
          <w:rFonts w:cs="Times New Roman"/>
        </w:rPr>
        <w:lastRenderedPageBreak/>
        <w:t xml:space="preserve">R Core Team. (2022). </w:t>
      </w:r>
      <w:r w:rsidRPr="00A10860">
        <w:rPr>
          <w:rFonts w:cs="Times New Roman"/>
          <w:i/>
          <w:iCs/>
        </w:rPr>
        <w:t>R: A language and environment for statistical computing</w:t>
      </w:r>
      <w:r w:rsidRPr="00A10860">
        <w:rPr>
          <w:rFonts w:cs="Times New Roman"/>
        </w:rPr>
        <w:t xml:space="preserve"> (4.2). R Foundation for Statistical Computing. https://www.R-project.org/</w:t>
      </w:r>
    </w:p>
    <w:p w14:paraId="72E1254F" w14:textId="77777777" w:rsidR="00A10860" w:rsidRPr="00A10860" w:rsidRDefault="00A10860" w:rsidP="00A10860">
      <w:pPr>
        <w:pStyle w:val="Bibliography"/>
        <w:rPr>
          <w:rFonts w:cs="Times New Roman"/>
        </w:rPr>
      </w:pPr>
      <w:r w:rsidRPr="00A10860">
        <w:rPr>
          <w:rFonts w:cs="Times New Roman"/>
        </w:rPr>
        <w:t xml:space="preserve">Ratcliff, R. (1993). Methods for dealing with reaction time outliers. </w:t>
      </w:r>
      <w:r w:rsidRPr="00A10860">
        <w:rPr>
          <w:rFonts w:cs="Times New Roman"/>
          <w:i/>
          <w:iCs/>
        </w:rPr>
        <w:t>Psychological Bulletin</w:t>
      </w:r>
      <w:r w:rsidRPr="00A10860">
        <w:rPr>
          <w:rFonts w:cs="Times New Roman"/>
        </w:rPr>
        <w:t xml:space="preserve">, </w:t>
      </w:r>
      <w:r w:rsidRPr="00A10860">
        <w:rPr>
          <w:rFonts w:cs="Times New Roman"/>
          <w:i/>
          <w:iCs/>
        </w:rPr>
        <w:t>114</w:t>
      </w:r>
      <w:r w:rsidRPr="00A10860">
        <w:rPr>
          <w:rFonts w:cs="Times New Roman"/>
        </w:rPr>
        <w:t>(4), 510–532. https://doi.org/10.1037/0033-2909.114.3.510</w:t>
      </w:r>
    </w:p>
    <w:p w14:paraId="42613E16" w14:textId="77777777" w:rsidR="00A10860" w:rsidRPr="00A10860" w:rsidRDefault="00A10860" w:rsidP="00A10860">
      <w:pPr>
        <w:pStyle w:val="Bibliography"/>
        <w:rPr>
          <w:rFonts w:cs="Times New Roman"/>
        </w:rPr>
      </w:pPr>
      <w:r w:rsidRPr="00A10860">
        <w:rPr>
          <w:rFonts w:cs="Times New Roman"/>
        </w:rPr>
        <w:t xml:space="preserve">Remue, J., De Houwer, J., Barnes-Holmes, D., Vanderhasselt, M. A., &amp; De Raedt, R. (2013). Self-esteem revisited: Performance on the implicit relational assessment procedure as a measure of self-versus ideal self-related cognitions in dysphoria. </w:t>
      </w:r>
      <w:r w:rsidRPr="00A10860">
        <w:rPr>
          <w:rFonts w:cs="Times New Roman"/>
          <w:i/>
          <w:iCs/>
        </w:rPr>
        <w:t>Cognition &amp; Emotion</w:t>
      </w:r>
      <w:r w:rsidRPr="00A10860">
        <w:rPr>
          <w:rFonts w:cs="Times New Roman"/>
        </w:rPr>
        <w:t xml:space="preserve">, </w:t>
      </w:r>
      <w:r w:rsidRPr="00A10860">
        <w:rPr>
          <w:rFonts w:cs="Times New Roman"/>
          <w:i/>
          <w:iCs/>
        </w:rPr>
        <w:t>27</w:t>
      </w:r>
      <w:r w:rsidRPr="00A10860">
        <w:rPr>
          <w:rFonts w:cs="Times New Roman"/>
        </w:rPr>
        <w:t>(8), 1441–1449. https://doi.org/10.1080/02699931.2013.786681</w:t>
      </w:r>
    </w:p>
    <w:p w14:paraId="2797AB89" w14:textId="77777777" w:rsidR="00A10860" w:rsidRPr="00A10860" w:rsidRDefault="00A10860" w:rsidP="00A10860">
      <w:pPr>
        <w:pStyle w:val="Bibliography"/>
        <w:rPr>
          <w:rFonts w:cs="Times New Roman"/>
        </w:rPr>
      </w:pPr>
      <w:r w:rsidRPr="00A10860">
        <w:rPr>
          <w:rFonts w:cs="Times New Roman"/>
        </w:rPr>
        <w:t xml:space="preserve">Remue, J., Hughes, S., De Houwer, J., &amp; De Raedt, R. (2014). To be or want to be: Disentangling the role of actual versus ideal self in implicit self-esteem. </w:t>
      </w:r>
      <w:r w:rsidRPr="00A10860">
        <w:rPr>
          <w:rFonts w:cs="Times New Roman"/>
          <w:i/>
          <w:iCs/>
        </w:rPr>
        <w:t>PLoS ONE</w:t>
      </w:r>
      <w:r w:rsidRPr="00A10860">
        <w:rPr>
          <w:rFonts w:cs="Times New Roman"/>
        </w:rPr>
        <w:t xml:space="preserve">, </w:t>
      </w:r>
      <w:r w:rsidRPr="00A10860">
        <w:rPr>
          <w:rFonts w:cs="Times New Roman"/>
          <w:i/>
          <w:iCs/>
        </w:rPr>
        <w:t>9</w:t>
      </w:r>
      <w:r w:rsidRPr="00A10860">
        <w:rPr>
          <w:rFonts w:cs="Times New Roman"/>
        </w:rPr>
        <w:t>(9), e108837. https://doi.org/10.1371/journal.pone.0108837</w:t>
      </w:r>
    </w:p>
    <w:p w14:paraId="009C5C92" w14:textId="77777777" w:rsidR="00A10860" w:rsidRPr="00A10860" w:rsidRDefault="00A10860" w:rsidP="00A10860">
      <w:pPr>
        <w:pStyle w:val="Bibliography"/>
        <w:rPr>
          <w:rFonts w:cs="Times New Roman"/>
        </w:rPr>
      </w:pPr>
      <w:r w:rsidRPr="00A10860">
        <w:rPr>
          <w:rFonts w:cs="Times New Roman"/>
        </w:rPr>
        <w:t xml:space="preserve">Scheel, A. M. (2022). Why most psychological research findings are not even wrong. </w:t>
      </w:r>
      <w:r w:rsidRPr="00A10860">
        <w:rPr>
          <w:rFonts w:cs="Times New Roman"/>
          <w:i/>
          <w:iCs/>
        </w:rPr>
        <w:t>Infant and Child Development</w:t>
      </w:r>
      <w:r w:rsidRPr="00A10860">
        <w:rPr>
          <w:rFonts w:cs="Times New Roman"/>
        </w:rPr>
        <w:t xml:space="preserve">, </w:t>
      </w:r>
      <w:r w:rsidRPr="00A10860">
        <w:rPr>
          <w:rFonts w:cs="Times New Roman"/>
          <w:i/>
          <w:iCs/>
        </w:rPr>
        <w:t>31</w:t>
      </w:r>
      <w:r w:rsidRPr="00A10860">
        <w:rPr>
          <w:rFonts w:cs="Times New Roman"/>
        </w:rPr>
        <w:t>(1). https://doi.org/10.1002/icd.2295</w:t>
      </w:r>
    </w:p>
    <w:p w14:paraId="0998108E" w14:textId="77777777" w:rsidR="00A10860" w:rsidRPr="00A10860" w:rsidRDefault="00A10860" w:rsidP="00A10860">
      <w:pPr>
        <w:pStyle w:val="Bibliography"/>
        <w:rPr>
          <w:rFonts w:cs="Times New Roman"/>
        </w:rPr>
      </w:pPr>
      <w:r w:rsidRPr="00A10860">
        <w:rPr>
          <w:rFonts w:cs="Times New Roman"/>
        </w:rPr>
        <w:t xml:space="preserve">Schweizer, K. (2020). Method effects in psychological assessment. </w:t>
      </w:r>
      <w:r w:rsidRPr="00A10860">
        <w:rPr>
          <w:rFonts w:cs="Times New Roman"/>
          <w:i/>
          <w:iCs/>
        </w:rPr>
        <w:t>Psychological Test and Assessment Modeling</w:t>
      </w:r>
      <w:r w:rsidRPr="00A10860">
        <w:rPr>
          <w:rFonts w:cs="Times New Roman"/>
        </w:rPr>
        <w:t xml:space="preserve">, </w:t>
      </w:r>
      <w:r w:rsidRPr="00A10860">
        <w:rPr>
          <w:rFonts w:cs="Times New Roman"/>
          <w:i/>
          <w:iCs/>
        </w:rPr>
        <w:t>62</w:t>
      </w:r>
      <w:r w:rsidRPr="00A10860">
        <w:rPr>
          <w:rFonts w:cs="Times New Roman"/>
        </w:rPr>
        <w:t>(3), 337–343.</w:t>
      </w:r>
    </w:p>
    <w:p w14:paraId="29BFBDF4" w14:textId="77777777" w:rsidR="00A10860" w:rsidRPr="00A10860" w:rsidRDefault="00A10860" w:rsidP="00A10860">
      <w:pPr>
        <w:pStyle w:val="Bibliography"/>
        <w:rPr>
          <w:rFonts w:cs="Times New Roman"/>
        </w:rPr>
      </w:pPr>
      <w:r w:rsidRPr="00A10860">
        <w:rPr>
          <w:rFonts w:cs="Times New Roman"/>
        </w:rPr>
        <w:t xml:space="preserve">Simmons, J. P., Nelson, L. D., &amp; Simonsohn, U. (2012). </w:t>
      </w:r>
      <w:r w:rsidRPr="00A10860">
        <w:rPr>
          <w:rFonts w:cs="Times New Roman"/>
          <w:i/>
          <w:iCs/>
        </w:rPr>
        <w:t>A 21 word solution</w:t>
      </w:r>
      <w:r w:rsidRPr="00A10860">
        <w:rPr>
          <w:rFonts w:cs="Times New Roman"/>
        </w:rPr>
        <w:t>. Social Science Research Network. http://papers.ssrn.com/abstract=2160588</w:t>
      </w:r>
    </w:p>
    <w:p w14:paraId="3BE6F89E" w14:textId="77777777" w:rsidR="00A10860" w:rsidRPr="00A10860" w:rsidRDefault="00A10860" w:rsidP="00A10860">
      <w:pPr>
        <w:pStyle w:val="Bibliography"/>
        <w:rPr>
          <w:rFonts w:cs="Times New Roman"/>
        </w:rPr>
      </w:pPr>
      <w:r w:rsidRPr="00A10860">
        <w:rPr>
          <w:rFonts w:cs="Times New Roman"/>
        </w:rPr>
        <w:t xml:space="preserve">Whelan, R. (2008). Effective analysis of reaction time data. </w:t>
      </w:r>
      <w:r w:rsidRPr="00A10860">
        <w:rPr>
          <w:rFonts w:cs="Times New Roman"/>
          <w:i/>
          <w:iCs/>
        </w:rPr>
        <w:t>The Psychological Record</w:t>
      </w:r>
      <w:r w:rsidRPr="00A10860">
        <w:rPr>
          <w:rFonts w:cs="Times New Roman"/>
        </w:rPr>
        <w:t xml:space="preserve">, </w:t>
      </w:r>
      <w:r w:rsidRPr="00A10860">
        <w:rPr>
          <w:rFonts w:cs="Times New Roman"/>
          <w:i/>
          <w:iCs/>
        </w:rPr>
        <w:t>58</w:t>
      </w:r>
      <w:r w:rsidRPr="00A10860">
        <w:rPr>
          <w:rFonts w:cs="Times New Roman"/>
        </w:rPr>
        <w:t>(3), 475–482.</w:t>
      </w:r>
    </w:p>
    <w:p w14:paraId="65151D28" w14:textId="7688A5F5" w:rsidR="000D4308" w:rsidRDefault="000D4308" w:rsidP="008569DC">
      <w:pPr>
        <w:ind w:firstLine="0"/>
      </w:pPr>
      <w:r w:rsidRPr="005211F1">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 w:author="Ian Hussey" w:date="2023-01-16T17:45:00Z" w:initials="IH">
    <w:p w14:paraId="2FDA83D7" w14:textId="10FD4A18" w:rsidR="009D542E" w:rsidRDefault="009D542E">
      <w:pPr>
        <w:pStyle w:val="CommentText"/>
      </w:pPr>
      <w:r>
        <w:rPr>
          <w:rStyle w:val="CommentReference"/>
        </w:rPr>
        <w:annotationRef/>
      </w:r>
      <w:r>
        <w:t>Link this analysis to the definition of methods effects.</w:t>
      </w:r>
    </w:p>
  </w:comment>
  <w:comment w:id="149" w:author="Ian Hussey" w:date="2023-01-16T21:42:00Z" w:initials="IH">
    <w:p w14:paraId="765C2DFB" w14:textId="1A9EA874" w:rsidR="005C286C" w:rsidRDefault="005C286C">
      <w:pPr>
        <w:pStyle w:val="CommentText"/>
      </w:pPr>
      <w:r>
        <w:rPr>
          <w:rStyle w:val="CommentReference"/>
        </w:rPr>
        <w:annotationRef/>
      </w:r>
      <w:r>
        <w:t>Calculate actual p values for these differences  in order to assuage fears about power. They are definitely not marginally significant!</w:t>
      </w:r>
    </w:p>
  </w:comment>
  <w:comment w:id="382" w:author="Ian Hussey" w:date="2023-01-16T21:36:00Z" w:initials="IH">
    <w:p w14:paraId="2BCB1620" w14:textId="158C7069" w:rsidR="00C679B3" w:rsidRDefault="00C679B3">
      <w:pPr>
        <w:pStyle w:val="CommentText"/>
      </w:pPr>
      <w:r>
        <w:rPr>
          <w:rStyle w:val="CommentReference"/>
        </w:rPr>
        <w:annotationRef/>
      </w:r>
      <w:r>
        <w:t>Revise use of generic pattern vs confound vs method effect throughout discussion.</w:t>
      </w:r>
    </w:p>
  </w:comment>
  <w:comment w:id="413" w:author="Ian Hussey" w:date="2023-01-16T20:23:00Z" w:initials="IH">
    <w:p w14:paraId="7EDAA9C2" w14:textId="7FB98DE3" w:rsidR="009648E2" w:rsidRDefault="009648E2">
      <w:pPr>
        <w:pStyle w:val="CommentText"/>
      </w:pPr>
      <w:r>
        <w:rPr>
          <w:rStyle w:val="CommentReference"/>
        </w:rPr>
        <w:annotationRef/>
      </w:r>
      <w:r>
        <w:t>blind</w:t>
      </w:r>
    </w:p>
  </w:comment>
  <w:comment w:id="511" w:author="Ian Hussey" w:date="2023-01-16T18:23:00Z" w:initials="IH">
    <w:p w14:paraId="6280DABA" w14:textId="421C75EE" w:rsidR="006666BE" w:rsidRDefault="006666BE">
      <w:pPr>
        <w:pStyle w:val="CommentText"/>
      </w:pPr>
      <w:r>
        <w:rPr>
          <w:rStyle w:val="CommentReference"/>
        </w:rPr>
        <w:annotationRef/>
      </w:r>
      <w:r>
        <w:t>Method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A83D7" w15:done="0"/>
  <w15:commentEx w15:paraId="765C2DFB" w15:done="0"/>
  <w15:commentEx w15:paraId="2BCB1620" w15:done="0"/>
  <w15:commentEx w15:paraId="7EDAA9C2" w15:done="0"/>
  <w15:commentEx w15:paraId="6280D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BCF" w16cex:dateUtc="2023-01-16T16:45:00Z"/>
  <w16cex:commentExtensible w16cex:durableId="27704346" w16cex:dateUtc="2023-01-16T20:42:00Z"/>
  <w16cex:commentExtensible w16cex:durableId="277041C5" w16cex:dateUtc="2023-01-16T20:36:00Z"/>
  <w16cex:commentExtensible w16cex:durableId="277030CD" w16cex:dateUtc="2023-01-16T19:23:00Z"/>
  <w16cex:commentExtensible w16cex:durableId="2770148E" w16cex:dateUtc="2023-01-16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A83D7" w16cid:durableId="27700BCF"/>
  <w16cid:commentId w16cid:paraId="765C2DFB" w16cid:durableId="27704346"/>
  <w16cid:commentId w16cid:paraId="2BCB1620" w16cid:durableId="277041C5"/>
  <w16cid:commentId w16cid:paraId="7EDAA9C2" w16cid:durableId="277030CD"/>
  <w16cid:commentId w16cid:paraId="6280DABA" w16cid:durableId="27701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0402" w14:textId="77777777" w:rsidR="00586DBB" w:rsidRDefault="00586DBB" w:rsidP="003A10CA">
      <w:r>
        <w:separator/>
      </w:r>
    </w:p>
  </w:endnote>
  <w:endnote w:type="continuationSeparator" w:id="0">
    <w:p w14:paraId="6CB338DB" w14:textId="77777777" w:rsidR="00586DBB" w:rsidRDefault="00586DBB"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55624" w14:textId="77777777" w:rsidR="00586DBB" w:rsidRDefault="00586DBB" w:rsidP="003A10CA">
      <w:r>
        <w:separator/>
      </w:r>
    </w:p>
  </w:footnote>
  <w:footnote w:type="continuationSeparator" w:id="0">
    <w:p w14:paraId="71F3150A" w14:textId="77777777" w:rsidR="00586DBB" w:rsidRDefault="00586DBB"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26ECF871" w:rsidR="008D48B7" w:rsidRPr="008D48B7" w:rsidRDefault="008D48B7" w:rsidP="008D48B7">
    <w:pPr>
      <w:pStyle w:val="Header"/>
      <w:ind w:right="360"/>
      <w:rPr>
        <w:lang w:val="en-IE"/>
      </w:rPr>
    </w:pPr>
    <w:r>
      <w:rPr>
        <w:lang w:val="en-IE"/>
      </w:rPr>
      <w:t xml:space="preserve">IRAP </w:t>
    </w:r>
    <w:del w:id="3" w:author="Ian Hussey" w:date="2023-01-16T22:57:00Z">
      <w:r w:rsidDel="007D200F">
        <w:rPr>
          <w:lang w:val="en-IE"/>
        </w:rPr>
        <w:delText xml:space="preserve">COUNFOUND </w:delText>
      </w:r>
    </w:del>
    <w:ins w:id="4" w:author="Ian Hussey" w:date="2023-01-16T22:57:00Z">
      <w:r w:rsidR="007D200F">
        <w:rPr>
          <w:lang w:val="en-IE"/>
        </w:rPr>
        <w:t xml:space="preserve">METHOD EFFECT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3CF0993A" w:rsidR="008D48B7" w:rsidRPr="008D48B7" w:rsidRDefault="008D48B7" w:rsidP="008D48B7">
    <w:pPr>
      <w:pStyle w:val="Header"/>
      <w:ind w:right="360"/>
      <w:rPr>
        <w:lang w:val="en-IE"/>
      </w:rPr>
    </w:pPr>
    <w:r>
      <w:rPr>
        <w:lang w:val="en-IE"/>
      </w:rPr>
      <w:t xml:space="preserve">IRAP </w:t>
    </w:r>
    <w:del w:id="5" w:author="Ian Hussey" w:date="2023-01-16T22:57:00Z">
      <w:r w:rsidDel="007D200F">
        <w:rPr>
          <w:lang w:val="en-IE"/>
        </w:rPr>
        <w:delText xml:space="preserve">COUNFOUND </w:delText>
      </w:r>
    </w:del>
    <w:ins w:id="6" w:author="Ian Hussey" w:date="2023-01-16T22:57:00Z">
      <w:r w:rsidR="007D200F">
        <w:rPr>
          <w:lang w:val="en-IE"/>
        </w:rPr>
        <w:t xml:space="preserve">METHOD EFFECT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BDA"/>
    <w:rsid w:val="00017C1F"/>
    <w:rsid w:val="00020F6A"/>
    <w:rsid w:val="00022908"/>
    <w:rsid w:val="00023216"/>
    <w:rsid w:val="00025F05"/>
    <w:rsid w:val="00027DEE"/>
    <w:rsid w:val="00030308"/>
    <w:rsid w:val="0003160A"/>
    <w:rsid w:val="00036D08"/>
    <w:rsid w:val="00043878"/>
    <w:rsid w:val="00045728"/>
    <w:rsid w:val="00046699"/>
    <w:rsid w:val="00050021"/>
    <w:rsid w:val="00050494"/>
    <w:rsid w:val="0005092A"/>
    <w:rsid w:val="00051185"/>
    <w:rsid w:val="0005157A"/>
    <w:rsid w:val="00052421"/>
    <w:rsid w:val="0005393C"/>
    <w:rsid w:val="0005428C"/>
    <w:rsid w:val="00057B2C"/>
    <w:rsid w:val="0006076C"/>
    <w:rsid w:val="00060D91"/>
    <w:rsid w:val="00061A6B"/>
    <w:rsid w:val="00064281"/>
    <w:rsid w:val="00064F03"/>
    <w:rsid w:val="00065655"/>
    <w:rsid w:val="000704C7"/>
    <w:rsid w:val="00072F92"/>
    <w:rsid w:val="00073656"/>
    <w:rsid w:val="000768AC"/>
    <w:rsid w:val="000812B4"/>
    <w:rsid w:val="00083146"/>
    <w:rsid w:val="00083A87"/>
    <w:rsid w:val="00087606"/>
    <w:rsid w:val="00092139"/>
    <w:rsid w:val="00093CE5"/>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C63"/>
    <w:rsid w:val="000D4308"/>
    <w:rsid w:val="000D4764"/>
    <w:rsid w:val="000D4879"/>
    <w:rsid w:val="000D5583"/>
    <w:rsid w:val="000D564B"/>
    <w:rsid w:val="000E015E"/>
    <w:rsid w:val="000E09BC"/>
    <w:rsid w:val="000E2B46"/>
    <w:rsid w:val="000E3C9D"/>
    <w:rsid w:val="000E5BE4"/>
    <w:rsid w:val="000E6C57"/>
    <w:rsid w:val="000E72A9"/>
    <w:rsid w:val="000E750B"/>
    <w:rsid w:val="000E75B6"/>
    <w:rsid w:val="000E7FE5"/>
    <w:rsid w:val="000F2CAC"/>
    <w:rsid w:val="000F4DCC"/>
    <w:rsid w:val="000F7D9E"/>
    <w:rsid w:val="00100395"/>
    <w:rsid w:val="00104062"/>
    <w:rsid w:val="00110E40"/>
    <w:rsid w:val="00111DCE"/>
    <w:rsid w:val="00115216"/>
    <w:rsid w:val="00117F93"/>
    <w:rsid w:val="001215C4"/>
    <w:rsid w:val="00121914"/>
    <w:rsid w:val="00122D92"/>
    <w:rsid w:val="00124598"/>
    <w:rsid w:val="0012495D"/>
    <w:rsid w:val="00124B01"/>
    <w:rsid w:val="001253D7"/>
    <w:rsid w:val="00130034"/>
    <w:rsid w:val="0013175C"/>
    <w:rsid w:val="00134A0B"/>
    <w:rsid w:val="00134E57"/>
    <w:rsid w:val="001356F7"/>
    <w:rsid w:val="0014115C"/>
    <w:rsid w:val="00143ADA"/>
    <w:rsid w:val="001442E6"/>
    <w:rsid w:val="00146AC6"/>
    <w:rsid w:val="00147E28"/>
    <w:rsid w:val="00150E2F"/>
    <w:rsid w:val="00153B5D"/>
    <w:rsid w:val="00155220"/>
    <w:rsid w:val="00155C94"/>
    <w:rsid w:val="001569D5"/>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4E6B"/>
    <w:rsid w:val="001A5FA7"/>
    <w:rsid w:val="001A6814"/>
    <w:rsid w:val="001A6CB2"/>
    <w:rsid w:val="001B09E3"/>
    <w:rsid w:val="001B2EDB"/>
    <w:rsid w:val="001B319F"/>
    <w:rsid w:val="001C04D4"/>
    <w:rsid w:val="001C34C0"/>
    <w:rsid w:val="001C526F"/>
    <w:rsid w:val="001C6837"/>
    <w:rsid w:val="001D4050"/>
    <w:rsid w:val="001D6D5E"/>
    <w:rsid w:val="001D7DC4"/>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28FF"/>
    <w:rsid w:val="002130D2"/>
    <w:rsid w:val="00221241"/>
    <w:rsid w:val="0022204F"/>
    <w:rsid w:val="00222333"/>
    <w:rsid w:val="00222377"/>
    <w:rsid w:val="00224283"/>
    <w:rsid w:val="002248F2"/>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56CE7"/>
    <w:rsid w:val="00261B07"/>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86933"/>
    <w:rsid w:val="00291858"/>
    <w:rsid w:val="00291CAF"/>
    <w:rsid w:val="0029310E"/>
    <w:rsid w:val="00295676"/>
    <w:rsid w:val="00296078"/>
    <w:rsid w:val="002971FC"/>
    <w:rsid w:val="00297E66"/>
    <w:rsid w:val="002A04DD"/>
    <w:rsid w:val="002A0A34"/>
    <w:rsid w:val="002A5BD2"/>
    <w:rsid w:val="002A7C8C"/>
    <w:rsid w:val="002B2A33"/>
    <w:rsid w:val="002B3FAA"/>
    <w:rsid w:val="002B5017"/>
    <w:rsid w:val="002B675F"/>
    <w:rsid w:val="002B7A62"/>
    <w:rsid w:val="002C1A9B"/>
    <w:rsid w:val="002C3600"/>
    <w:rsid w:val="002C41DB"/>
    <w:rsid w:val="002C4F4C"/>
    <w:rsid w:val="002C6BD6"/>
    <w:rsid w:val="002C7F6C"/>
    <w:rsid w:val="002D0E07"/>
    <w:rsid w:val="002D0F80"/>
    <w:rsid w:val="002D4B59"/>
    <w:rsid w:val="002D5108"/>
    <w:rsid w:val="002D6E71"/>
    <w:rsid w:val="002D79F1"/>
    <w:rsid w:val="002E00E1"/>
    <w:rsid w:val="002E017C"/>
    <w:rsid w:val="002E07C7"/>
    <w:rsid w:val="002E2DC2"/>
    <w:rsid w:val="002E4139"/>
    <w:rsid w:val="002E4594"/>
    <w:rsid w:val="002E47AB"/>
    <w:rsid w:val="002E6115"/>
    <w:rsid w:val="002F0266"/>
    <w:rsid w:val="002F17B1"/>
    <w:rsid w:val="002F2542"/>
    <w:rsid w:val="002F36D0"/>
    <w:rsid w:val="002F5E62"/>
    <w:rsid w:val="002F68F1"/>
    <w:rsid w:val="002F7F06"/>
    <w:rsid w:val="0030216B"/>
    <w:rsid w:val="00303078"/>
    <w:rsid w:val="00304344"/>
    <w:rsid w:val="00304A86"/>
    <w:rsid w:val="003050B5"/>
    <w:rsid w:val="0030690E"/>
    <w:rsid w:val="003079B0"/>
    <w:rsid w:val="003103A3"/>
    <w:rsid w:val="003108B7"/>
    <w:rsid w:val="003119CC"/>
    <w:rsid w:val="00311D6D"/>
    <w:rsid w:val="003128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3EE6"/>
    <w:rsid w:val="003A4701"/>
    <w:rsid w:val="003A4D6A"/>
    <w:rsid w:val="003A53EB"/>
    <w:rsid w:val="003A6054"/>
    <w:rsid w:val="003A7F3F"/>
    <w:rsid w:val="003B0CAE"/>
    <w:rsid w:val="003B10DC"/>
    <w:rsid w:val="003B3D03"/>
    <w:rsid w:val="003C1C21"/>
    <w:rsid w:val="003C2CD4"/>
    <w:rsid w:val="003C53B5"/>
    <w:rsid w:val="003C72B2"/>
    <w:rsid w:val="003D0450"/>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642B"/>
    <w:rsid w:val="00427F75"/>
    <w:rsid w:val="004316D7"/>
    <w:rsid w:val="00432ED1"/>
    <w:rsid w:val="00436989"/>
    <w:rsid w:val="00436F85"/>
    <w:rsid w:val="00437303"/>
    <w:rsid w:val="004408F8"/>
    <w:rsid w:val="00441AE6"/>
    <w:rsid w:val="00442F61"/>
    <w:rsid w:val="004453DF"/>
    <w:rsid w:val="004458B8"/>
    <w:rsid w:val="00447681"/>
    <w:rsid w:val="004502B1"/>
    <w:rsid w:val="00452B12"/>
    <w:rsid w:val="00453E23"/>
    <w:rsid w:val="004559D9"/>
    <w:rsid w:val="00456379"/>
    <w:rsid w:val="00457540"/>
    <w:rsid w:val="00460584"/>
    <w:rsid w:val="00461000"/>
    <w:rsid w:val="004627C0"/>
    <w:rsid w:val="0046536F"/>
    <w:rsid w:val="00470B7F"/>
    <w:rsid w:val="00471803"/>
    <w:rsid w:val="00471A4B"/>
    <w:rsid w:val="00471CD7"/>
    <w:rsid w:val="00474272"/>
    <w:rsid w:val="00476490"/>
    <w:rsid w:val="00480928"/>
    <w:rsid w:val="0048118F"/>
    <w:rsid w:val="004839C4"/>
    <w:rsid w:val="00484767"/>
    <w:rsid w:val="00491E20"/>
    <w:rsid w:val="00491E8F"/>
    <w:rsid w:val="00495E38"/>
    <w:rsid w:val="0049652F"/>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38E4"/>
    <w:rsid w:val="004D44D8"/>
    <w:rsid w:val="004D475D"/>
    <w:rsid w:val="004D4CD3"/>
    <w:rsid w:val="004D67A6"/>
    <w:rsid w:val="004E2DDF"/>
    <w:rsid w:val="004E394E"/>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368E4"/>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6D67"/>
    <w:rsid w:val="00586DBB"/>
    <w:rsid w:val="00587D81"/>
    <w:rsid w:val="00592974"/>
    <w:rsid w:val="00593D98"/>
    <w:rsid w:val="005946F6"/>
    <w:rsid w:val="005963FA"/>
    <w:rsid w:val="005A04E4"/>
    <w:rsid w:val="005A07DE"/>
    <w:rsid w:val="005A3C94"/>
    <w:rsid w:val="005A404E"/>
    <w:rsid w:val="005A4CDE"/>
    <w:rsid w:val="005B28E5"/>
    <w:rsid w:val="005B2DCE"/>
    <w:rsid w:val="005B3272"/>
    <w:rsid w:val="005B371C"/>
    <w:rsid w:val="005B4850"/>
    <w:rsid w:val="005B6613"/>
    <w:rsid w:val="005C0EF0"/>
    <w:rsid w:val="005C14D5"/>
    <w:rsid w:val="005C205C"/>
    <w:rsid w:val="005C286C"/>
    <w:rsid w:val="005C3578"/>
    <w:rsid w:val="005D0445"/>
    <w:rsid w:val="005D1FA4"/>
    <w:rsid w:val="005D2069"/>
    <w:rsid w:val="005D2256"/>
    <w:rsid w:val="005D2618"/>
    <w:rsid w:val="005D272E"/>
    <w:rsid w:val="005D5A51"/>
    <w:rsid w:val="005D6765"/>
    <w:rsid w:val="005D6C2E"/>
    <w:rsid w:val="005E15E1"/>
    <w:rsid w:val="005E1B26"/>
    <w:rsid w:val="005E56F8"/>
    <w:rsid w:val="005E6185"/>
    <w:rsid w:val="005E7AD2"/>
    <w:rsid w:val="005F008D"/>
    <w:rsid w:val="005F2DB0"/>
    <w:rsid w:val="005F3099"/>
    <w:rsid w:val="005F45F7"/>
    <w:rsid w:val="005F5E20"/>
    <w:rsid w:val="005F768A"/>
    <w:rsid w:val="005F77D1"/>
    <w:rsid w:val="005F7B2E"/>
    <w:rsid w:val="005F7D15"/>
    <w:rsid w:val="00600FD4"/>
    <w:rsid w:val="00603900"/>
    <w:rsid w:val="00605086"/>
    <w:rsid w:val="006077CF"/>
    <w:rsid w:val="0061036F"/>
    <w:rsid w:val="00615E3B"/>
    <w:rsid w:val="0062490C"/>
    <w:rsid w:val="0062602E"/>
    <w:rsid w:val="0062624B"/>
    <w:rsid w:val="0063017A"/>
    <w:rsid w:val="0063341C"/>
    <w:rsid w:val="00635E6E"/>
    <w:rsid w:val="0063704F"/>
    <w:rsid w:val="00637211"/>
    <w:rsid w:val="006402C4"/>
    <w:rsid w:val="00643C01"/>
    <w:rsid w:val="00650771"/>
    <w:rsid w:val="0066016B"/>
    <w:rsid w:val="0066399C"/>
    <w:rsid w:val="006665D4"/>
    <w:rsid w:val="006666BE"/>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19A2"/>
    <w:rsid w:val="006A2563"/>
    <w:rsid w:val="006A2BA2"/>
    <w:rsid w:val="006A3CEC"/>
    <w:rsid w:val="006B00E9"/>
    <w:rsid w:val="006B093E"/>
    <w:rsid w:val="006B0BBF"/>
    <w:rsid w:val="006B28F5"/>
    <w:rsid w:val="006B2945"/>
    <w:rsid w:val="006B66DC"/>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3F29"/>
    <w:rsid w:val="007371B8"/>
    <w:rsid w:val="007375E5"/>
    <w:rsid w:val="00743B1A"/>
    <w:rsid w:val="0074589F"/>
    <w:rsid w:val="007518F6"/>
    <w:rsid w:val="00751DCB"/>
    <w:rsid w:val="00754369"/>
    <w:rsid w:val="00754CAE"/>
    <w:rsid w:val="00756773"/>
    <w:rsid w:val="00756CD3"/>
    <w:rsid w:val="007614E6"/>
    <w:rsid w:val="007643AA"/>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A77A3"/>
    <w:rsid w:val="007B100E"/>
    <w:rsid w:val="007B1E41"/>
    <w:rsid w:val="007B238F"/>
    <w:rsid w:val="007B4498"/>
    <w:rsid w:val="007B5E33"/>
    <w:rsid w:val="007B69E5"/>
    <w:rsid w:val="007B6E57"/>
    <w:rsid w:val="007C22D0"/>
    <w:rsid w:val="007C3316"/>
    <w:rsid w:val="007C333A"/>
    <w:rsid w:val="007C6731"/>
    <w:rsid w:val="007C6E22"/>
    <w:rsid w:val="007C78CE"/>
    <w:rsid w:val="007D200F"/>
    <w:rsid w:val="007D349B"/>
    <w:rsid w:val="007D58B2"/>
    <w:rsid w:val="007D7632"/>
    <w:rsid w:val="007D7BD9"/>
    <w:rsid w:val="007E113E"/>
    <w:rsid w:val="007E23C7"/>
    <w:rsid w:val="007E23F5"/>
    <w:rsid w:val="007E27A4"/>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7A0"/>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44E2"/>
    <w:rsid w:val="00876582"/>
    <w:rsid w:val="0088021B"/>
    <w:rsid w:val="00880FC3"/>
    <w:rsid w:val="008818A6"/>
    <w:rsid w:val="00884F77"/>
    <w:rsid w:val="00884FFF"/>
    <w:rsid w:val="00890CCA"/>
    <w:rsid w:val="0089267D"/>
    <w:rsid w:val="0089685D"/>
    <w:rsid w:val="00897D8A"/>
    <w:rsid w:val="008A2E9E"/>
    <w:rsid w:val="008A34A3"/>
    <w:rsid w:val="008A4056"/>
    <w:rsid w:val="008A4664"/>
    <w:rsid w:val="008A6059"/>
    <w:rsid w:val="008B4CC6"/>
    <w:rsid w:val="008B66AB"/>
    <w:rsid w:val="008C08BA"/>
    <w:rsid w:val="008C3A25"/>
    <w:rsid w:val="008C3D16"/>
    <w:rsid w:val="008C6C62"/>
    <w:rsid w:val="008C7177"/>
    <w:rsid w:val="008D0906"/>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03B0"/>
    <w:rsid w:val="00921D0E"/>
    <w:rsid w:val="00922C11"/>
    <w:rsid w:val="00923DE9"/>
    <w:rsid w:val="00925D5A"/>
    <w:rsid w:val="00926BE5"/>
    <w:rsid w:val="009323BA"/>
    <w:rsid w:val="00933AF4"/>
    <w:rsid w:val="009358DB"/>
    <w:rsid w:val="00936F26"/>
    <w:rsid w:val="009371B4"/>
    <w:rsid w:val="00941EE5"/>
    <w:rsid w:val="009462BC"/>
    <w:rsid w:val="009462EB"/>
    <w:rsid w:val="00946FF3"/>
    <w:rsid w:val="009473CC"/>
    <w:rsid w:val="0094791E"/>
    <w:rsid w:val="00950966"/>
    <w:rsid w:val="00951A42"/>
    <w:rsid w:val="00953C0E"/>
    <w:rsid w:val="00954C05"/>
    <w:rsid w:val="0095653C"/>
    <w:rsid w:val="00960883"/>
    <w:rsid w:val="00960C0F"/>
    <w:rsid w:val="009616BC"/>
    <w:rsid w:val="00962F18"/>
    <w:rsid w:val="009648E2"/>
    <w:rsid w:val="00964D4A"/>
    <w:rsid w:val="00966169"/>
    <w:rsid w:val="00966F38"/>
    <w:rsid w:val="00967285"/>
    <w:rsid w:val="00970B9D"/>
    <w:rsid w:val="009738EA"/>
    <w:rsid w:val="00973EB9"/>
    <w:rsid w:val="00974C07"/>
    <w:rsid w:val="0097649C"/>
    <w:rsid w:val="00977904"/>
    <w:rsid w:val="00980EFB"/>
    <w:rsid w:val="009817AA"/>
    <w:rsid w:val="00981BFE"/>
    <w:rsid w:val="00982A16"/>
    <w:rsid w:val="0098347F"/>
    <w:rsid w:val="009862FB"/>
    <w:rsid w:val="00987022"/>
    <w:rsid w:val="009876CA"/>
    <w:rsid w:val="00987CA0"/>
    <w:rsid w:val="00987FB8"/>
    <w:rsid w:val="009A1268"/>
    <w:rsid w:val="009A7EAA"/>
    <w:rsid w:val="009B12B3"/>
    <w:rsid w:val="009B317F"/>
    <w:rsid w:val="009B6958"/>
    <w:rsid w:val="009B7136"/>
    <w:rsid w:val="009B786B"/>
    <w:rsid w:val="009B78A4"/>
    <w:rsid w:val="009C08E9"/>
    <w:rsid w:val="009C1B7F"/>
    <w:rsid w:val="009C27FB"/>
    <w:rsid w:val="009C47FB"/>
    <w:rsid w:val="009C5FCF"/>
    <w:rsid w:val="009C651C"/>
    <w:rsid w:val="009C7FA1"/>
    <w:rsid w:val="009D0047"/>
    <w:rsid w:val="009D0ECE"/>
    <w:rsid w:val="009D21FA"/>
    <w:rsid w:val="009D3AC1"/>
    <w:rsid w:val="009D4C86"/>
    <w:rsid w:val="009D4D1D"/>
    <w:rsid w:val="009D542E"/>
    <w:rsid w:val="009D59E8"/>
    <w:rsid w:val="009D6828"/>
    <w:rsid w:val="009E2231"/>
    <w:rsid w:val="009E250A"/>
    <w:rsid w:val="009E2CEC"/>
    <w:rsid w:val="009E2D8C"/>
    <w:rsid w:val="009E4D48"/>
    <w:rsid w:val="009E5A0D"/>
    <w:rsid w:val="009E5EEB"/>
    <w:rsid w:val="009E61FC"/>
    <w:rsid w:val="009E6A7E"/>
    <w:rsid w:val="009F032D"/>
    <w:rsid w:val="009F0AB3"/>
    <w:rsid w:val="009F2194"/>
    <w:rsid w:val="009F22F5"/>
    <w:rsid w:val="009F2E1A"/>
    <w:rsid w:val="009F33E3"/>
    <w:rsid w:val="009F5421"/>
    <w:rsid w:val="009F66FF"/>
    <w:rsid w:val="009F680D"/>
    <w:rsid w:val="009F6CC6"/>
    <w:rsid w:val="009F6F7C"/>
    <w:rsid w:val="00A023C5"/>
    <w:rsid w:val="00A02EBD"/>
    <w:rsid w:val="00A04316"/>
    <w:rsid w:val="00A04C73"/>
    <w:rsid w:val="00A057FB"/>
    <w:rsid w:val="00A06F13"/>
    <w:rsid w:val="00A06F3B"/>
    <w:rsid w:val="00A10860"/>
    <w:rsid w:val="00A10BA4"/>
    <w:rsid w:val="00A1279A"/>
    <w:rsid w:val="00A15C6B"/>
    <w:rsid w:val="00A170DF"/>
    <w:rsid w:val="00A22C85"/>
    <w:rsid w:val="00A30429"/>
    <w:rsid w:val="00A3045B"/>
    <w:rsid w:val="00A30B76"/>
    <w:rsid w:val="00A30C69"/>
    <w:rsid w:val="00A31504"/>
    <w:rsid w:val="00A3201C"/>
    <w:rsid w:val="00A34719"/>
    <w:rsid w:val="00A36C15"/>
    <w:rsid w:val="00A41DA6"/>
    <w:rsid w:val="00A43A5C"/>
    <w:rsid w:val="00A45ED3"/>
    <w:rsid w:val="00A47038"/>
    <w:rsid w:val="00A47982"/>
    <w:rsid w:val="00A51090"/>
    <w:rsid w:val="00A530B7"/>
    <w:rsid w:val="00A54BE7"/>
    <w:rsid w:val="00A6517F"/>
    <w:rsid w:val="00A679A3"/>
    <w:rsid w:val="00A715C6"/>
    <w:rsid w:val="00A771DA"/>
    <w:rsid w:val="00A77EBC"/>
    <w:rsid w:val="00A80312"/>
    <w:rsid w:val="00A84B0A"/>
    <w:rsid w:val="00A85670"/>
    <w:rsid w:val="00A866C5"/>
    <w:rsid w:val="00A871ED"/>
    <w:rsid w:val="00A87A74"/>
    <w:rsid w:val="00A9029A"/>
    <w:rsid w:val="00A90882"/>
    <w:rsid w:val="00A932C6"/>
    <w:rsid w:val="00A93A37"/>
    <w:rsid w:val="00A94AEC"/>
    <w:rsid w:val="00A94FE6"/>
    <w:rsid w:val="00A95477"/>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0865"/>
    <w:rsid w:val="00AE13CD"/>
    <w:rsid w:val="00AE527F"/>
    <w:rsid w:val="00AE65E9"/>
    <w:rsid w:val="00AE6B22"/>
    <w:rsid w:val="00AF280B"/>
    <w:rsid w:val="00AF4D23"/>
    <w:rsid w:val="00AF7621"/>
    <w:rsid w:val="00AF7624"/>
    <w:rsid w:val="00B019B2"/>
    <w:rsid w:val="00B04297"/>
    <w:rsid w:val="00B056A5"/>
    <w:rsid w:val="00B067C1"/>
    <w:rsid w:val="00B07E67"/>
    <w:rsid w:val="00B11EBD"/>
    <w:rsid w:val="00B12140"/>
    <w:rsid w:val="00B12FC4"/>
    <w:rsid w:val="00B14EED"/>
    <w:rsid w:val="00B16299"/>
    <w:rsid w:val="00B2035F"/>
    <w:rsid w:val="00B22EAF"/>
    <w:rsid w:val="00B25ABA"/>
    <w:rsid w:val="00B3109E"/>
    <w:rsid w:val="00B346B1"/>
    <w:rsid w:val="00B34E08"/>
    <w:rsid w:val="00B353C1"/>
    <w:rsid w:val="00B43474"/>
    <w:rsid w:val="00B44966"/>
    <w:rsid w:val="00B458EC"/>
    <w:rsid w:val="00B45D0C"/>
    <w:rsid w:val="00B50DA9"/>
    <w:rsid w:val="00B5119A"/>
    <w:rsid w:val="00B5205D"/>
    <w:rsid w:val="00B6226C"/>
    <w:rsid w:val="00B63349"/>
    <w:rsid w:val="00B66889"/>
    <w:rsid w:val="00B669E8"/>
    <w:rsid w:val="00B66E98"/>
    <w:rsid w:val="00B80BEA"/>
    <w:rsid w:val="00B8133C"/>
    <w:rsid w:val="00B85097"/>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3290"/>
    <w:rsid w:val="00BC4AB0"/>
    <w:rsid w:val="00BD0C4A"/>
    <w:rsid w:val="00BD1596"/>
    <w:rsid w:val="00BD1E1F"/>
    <w:rsid w:val="00BD3622"/>
    <w:rsid w:val="00BD41FB"/>
    <w:rsid w:val="00BD59C2"/>
    <w:rsid w:val="00BD5DD7"/>
    <w:rsid w:val="00BD6507"/>
    <w:rsid w:val="00BD6ACD"/>
    <w:rsid w:val="00BD6CEA"/>
    <w:rsid w:val="00BD708A"/>
    <w:rsid w:val="00BD7A44"/>
    <w:rsid w:val="00BE0FF8"/>
    <w:rsid w:val="00BE1BA5"/>
    <w:rsid w:val="00BE2ED9"/>
    <w:rsid w:val="00BE6B72"/>
    <w:rsid w:val="00BF3492"/>
    <w:rsid w:val="00BF3B96"/>
    <w:rsid w:val="00BF5723"/>
    <w:rsid w:val="00BF5A7E"/>
    <w:rsid w:val="00BF6B2B"/>
    <w:rsid w:val="00C02B5A"/>
    <w:rsid w:val="00C031C5"/>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4ACD"/>
    <w:rsid w:val="00C4528C"/>
    <w:rsid w:val="00C50E48"/>
    <w:rsid w:val="00C54F53"/>
    <w:rsid w:val="00C56036"/>
    <w:rsid w:val="00C57D68"/>
    <w:rsid w:val="00C57E6C"/>
    <w:rsid w:val="00C60E38"/>
    <w:rsid w:val="00C62EE2"/>
    <w:rsid w:val="00C672B2"/>
    <w:rsid w:val="00C679B3"/>
    <w:rsid w:val="00C73E6F"/>
    <w:rsid w:val="00C74348"/>
    <w:rsid w:val="00C7548E"/>
    <w:rsid w:val="00C75FE9"/>
    <w:rsid w:val="00C76714"/>
    <w:rsid w:val="00C82D50"/>
    <w:rsid w:val="00C8349B"/>
    <w:rsid w:val="00C846E3"/>
    <w:rsid w:val="00C8635B"/>
    <w:rsid w:val="00C87467"/>
    <w:rsid w:val="00C90EC7"/>
    <w:rsid w:val="00C92E1C"/>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3B99"/>
    <w:rsid w:val="00D04864"/>
    <w:rsid w:val="00D05C38"/>
    <w:rsid w:val="00D06008"/>
    <w:rsid w:val="00D0675D"/>
    <w:rsid w:val="00D073DA"/>
    <w:rsid w:val="00D100E7"/>
    <w:rsid w:val="00D109EF"/>
    <w:rsid w:val="00D12214"/>
    <w:rsid w:val="00D13A57"/>
    <w:rsid w:val="00D14A75"/>
    <w:rsid w:val="00D16BF8"/>
    <w:rsid w:val="00D17E3A"/>
    <w:rsid w:val="00D27DAB"/>
    <w:rsid w:val="00D30247"/>
    <w:rsid w:val="00D30C78"/>
    <w:rsid w:val="00D311D4"/>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3E6"/>
    <w:rsid w:val="00D63953"/>
    <w:rsid w:val="00D650C1"/>
    <w:rsid w:val="00D731BC"/>
    <w:rsid w:val="00D73D58"/>
    <w:rsid w:val="00D7458E"/>
    <w:rsid w:val="00D74896"/>
    <w:rsid w:val="00D77514"/>
    <w:rsid w:val="00D82C55"/>
    <w:rsid w:val="00D84301"/>
    <w:rsid w:val="00D85426"/>
    <w:rsid w:val="00D87C92"/>
    <w:rsid w:val="00D91667"/>
    <w:rsid w:val="00D92364"/>
    <w:rsid w:val="00D929D4"/>
    <w:rsid w:val="00D951AE"/>
    <w:rsid w:val="00D963F7"/>
    <w:rsid w:val="00DA00AC"/>
    <w:rsid w:val="00DA4FAA"/>
    <w:rsid w:val="00DB047A"/>
    <w:rsid w:val="00DB4E8A"/>
    <w:rsid w:val="00DB6753"/>
    <w:rsid w:val="00DC0F5C"/>
    <w:rsid w:val="00DC16AE"/>
    <w:rsid w:val="00DC1861"/>
    <w:rsid w:val="00DC1CAD"/>
    <w:rsid w:val="00DC25C4"/>
    <w:rsid w:val="00DC30E9"/>
    <w:rsid w:val="00DC44CA"/>
    <w:rsid w:val="00DC60FC"/>
    <w:rsid w:val="00DC6B33"/>
    <w:rsid w:val="00DC7514"/>
    <w:rsid w:val="00DD0916"/>
    <w:rsid w:val="00DD091F"/>
    <w:rsid w:val="00DD146A"/>
    <w:rsid w:val="00DD1DD3"/>
    <w:rsid w:val="00DD2193"/>
    <w:rsid w:val="00DD42DC"/>
    <w:rsid w:val="00DD754F"/>
    <w:rsid w:val="00DD7639"/>
    <w:rsid w:val="00DE16DC"/>
    <w:rsid w:val="00DE1D41"/>
    <w:rsid w:val="00DE30F5"/>
    <w:rsid w:val="00DE5E62"/>
    <w:rsid w:val="00DF0BA2"/>
    <w:rsid w:val="00DF3989"/>
    <w:rsid w:val="00DF3FD5"/>
    <w:rsid w:val="00DF4A87"/>
    <w:rsid w:val="00E01C7A"/>
    <w:rsid w:val="00E04F72"/>
    <w:rsid w:val="00E05B1E"/>
    <w:rsid w:val="00E10AAC"/>
    <w:rsid w:val="00E10C56"/>
    <w:rsid w:val="00E1162E"/>
    <w:rsid w:val="00E116F5"/>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4BC9"/>
    <w:rsid w:val="00E57385"/>
    <w:rsid w:val="00E63429"/>
    <w:rsid w:val="00E65B92"/>
    <w:rsid w:val="00E67347"/>
    <w:rsid w:val="00E67825"/>
    <w:rsid w:val="00E702A6"/>
    <w:rsid w:val="00E709E8"/>
    <w:rsid w:val="00E721ED"/>
    <w:rsid w:val="00E72DA9"/>
    <w:rsid w:val="00E7674F"/>
    <w:rsid w:val="00E7747B"/>
    <w:rsid w:val="00E8126F"/>
    <w:rsid w:val="00E837D0"/>
    <w:rsid w:val="00E83EF2"/>
    <w:rsid w:val="00E946DF"/>
    <w:rsid w:val="00E9484F"/>
    <w:rsid w:val="00E96A30"/>
    <w:rsid w:val="00E97C7B"/>
    <w:rsid w:val="00EA0C40"/>
    <w:rsid w:val="00EA0CA8"/>
    <w:rsid w:val="00EA2796"/>
    <w:rsid w:val="00EA2804"/>
    <w:rsid w:val="00EA3028"/>
    <w:rsid w:val="00EA3F54"/>
    <w:rsid w:val="00EB0C06"/>
    <w:rsid w:val="00EB4E51"/>
    <w:rsid w:val="00EB540F"/>
    <w:rsid w:val="00EB70D3"/>
    <w:rsid w:val="00EC0F33"/>
    <w:rsid w:val="00EC475E"/>
    <w:rsid w:val="00EC4CD7"/>
    <w:rsid w:val="00ED007A"/>
    <w:rsid w:val="00ED10EA"/>
    <w:rsid w:val="00ED2023"/>
    <w:rsid w:val="00ED2BF9"/>
    <w:rsid w:val="00ED4D42"/>
    <w:rsid w:val="00ED7FDE"/>
    <w:rsid w:val="00EE3721"/>
    <w:rsid w:val="00EE5D12"/>
    <w:rsid w:val="00EE6A30"/>
    <w:rsid w:val="00EE713E"/>
    <w:rsid w:val="00EF0150"/>
    <w:rsid w:val="00EF6B90"/>
    <w:rsid w:val="00EF70DF"/>
    <w:rsid w:val="00EF7104"/>
    <w:rsid w:val="00F010EE"/>
    <w:rsid w:val="00F0523E"/>
    <w:rsid w:val="00F077AD"/>
    <w:rsid w:val="00F11AE5"/>
    <w:rsid w:val="00F140F6"/>
    <w:rsid w:val="00F14F41"/>
    <w:rsid w:val="00F170F1"/>
    <w:rsid w:val="00F201A4"/>
    <w:rsid w:val="00F20D71"/>
    <w:rsid w:val="00F22E86"/>
    <w:rsid w:val="00F2367C"/>
    <w:rsid w:val="00F24F6B"/>
    <w:rsid w:val="00F275C9"/>
    <w:rsid w:val="00F277A8"/>
    <w:rsid w:val="00F27E64"/>
    <w:rsid w:val="00F3068A"/>
    <w:rsid w:val="00F31AED"/>
    <w:rsid w:val="00F32D57"/>
    <w:rsid w:val="00F3557C"/>
    <w:rsid w:val="00F35E7D"/>
    <w:rsid w:val="00F404C0"/>
    <w:rsid w:val="00F41214"/>
    <w:rsid w:val="00F4189E"/>
    <w:rsid w:val="00F43201"/>
    <w:rsid w:val="00F4367C"/>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24D"/>
    <w:rsid w:val="00FB64BE"/>
    <w:rsid w:val="00FC0704"/>
    <w:rsid w:val="00FC1750"/>
    <w:rsid w:val="00FC2796"/>
    <w:rsid w:val="00FC2935"/>
    <w:rsid w:val="00FD0D2F"/>
    <w:rsid w:val="00FD2187"/>
    <w:rsid w:val="00FD3C78"/>
    <w:rsid w:val="00FD4485"/>
    <w:rsid w:val="00FD4A44"/>
    <w:rsid w:val="00FD796D"/>
    <w:rsid w:val="00FE041C"/>
    <w:rsid w:val="00FE046E"/>
    <w:rsid w:val="00FE08E9"/>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58087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18034646">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189295240">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34759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5.emf"/><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3twe/" TargetMode="Externa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osf.io/vhzsn/" TargetMode="External"/><Relationship Id="rId20" Type="http://schemas.microsoft.com/office/2016/09/relationships/commentsIds" Target="commentsIds.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emf"/><Relationship Id="rId28" Type="http://schemas.openxmlformats.org/officeDocument/2006/relationships/image" Target="media/image7.emf"/><Relationship Id="rId10" Type="http://schemas.openxmlformats.org/officeDocument/2006/relationships/header" Target="head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emf"/><Relationship Id="rId27" Type="http://schemas.openxmlformats.org/officeDocument/2006/relationships/image" Target="media/image6.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228</TotalTime>
  <Pages>29</Pages>
  <Words>24650</Words>
  <Characters>140510</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226</cp:revision>
  <dcterms:created xsi:type="dcterms:W3CDTF">2022-07-29T13:52:00Z</dcterms:created>
  <dcterms:modified xsi:type="dcterms:W3CDTF">2023-01-17T11:23:00Z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zotero-version="6.0.19"&gt;&lt;session id="gLPHPKHf"/&gt;&lt;style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