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4DD062CD" w:rsidR="000A4CF6" w:rsidRPr="009462EB" w:rsidRDefault="000A4CF6" w:rsidP="00115216">
      <w:pPr>
        <w:pStyle w:val="Heading1"/>
        <w:ind w:left="720" w:hanging="720"/>
      </w:pPr>
    </w:p>
    <w:p w14:paraId="4724825F" w14:textId="77777777" w:rsidR="000A4CF6" w:rsidRPr="009462EB" w:rsidRDefault="000A4CF6" w:rsidP="005056F0">
      <w:pPr>
        <w:pStyle w:val="Heading1"/>
      </w:pPr>
    </w:p>
    <w:p w14:paraId="5EAA6148" w14:textId="77777777" w:rsidR="000A4CF6" w:rsidRPr="009462EB" w:rsidRDefault="000A4CF6" w:rsidP="005056F0">
      <w:pPr>
        <w:pStyle w:val="Heading1"/>
      </w:pPr>
    </w:p>
    <w:p w14:paraId="49630124" w14:textId="77777777" w:rsidR="000A4CF6" w:rsidRPr="009462EB" w:rsidRDefault="000A4CF6" w:rsidP="005056F0">
      <w:pPr>
        <w:pStyle w:val="Heading1"/>
        <w:rPr>
          <w:b w:val="0"/>
        </w:rPr>
      </w:pPr>
    </w:p>
    <w:p w14:paraId="165C3C5D" w14:textId="77777777" w:rsidR="007B4498" w:rsidRPr="00532235" w:rsidRDefault="006D40E4" w:rsidP="00950966">
      <w:pPr>
        <w:ind w:firstLine="0"/>
        <w:jc w:val="center"/>
      </w:pPr>
      <w:r w:rsidRPr="00532235">
        <w:t xml:space="preserve">The IRAP is not </w:t>
      </w:r>
      <w:r w:rsidR="00950966" w:rsidRPr="00532235">
        <w:t xml:space="preserve">very </w:t>
      </w:r>
      <w:r w:rsidRPr="00532235">
        <w:t xml:space="preserve">sensitive </w:t>
      </w:r>
    </w:p>
    <w:p w14:paraId="5D1BBB99" w14:textId="0899FBC4" w:rsidR="00F766BD" w:rsidRPr="00532235" w:rsidRDefault="006D40E4" w:rsidP="00950966">
      <w:pPr>
        <w:ind w:firstLine="0"/>
        <w:jc w:val="center"/>
      </w:pPr>
      <w:r w:rsidRPr="00532235">
        <w:t>to the attitudes and learning histories it seeks to assess</w:t>
      </w:r>
    </w:p>
    <w:p w14:paraId="535C0743" w14:textId="557DF69F" w:rsidR="00DD0916" w:rsidRPr="00532235" w:rsidRDefault="00DD0916" w:rsidP="00392EBB">
      <w:pPr>
        <w:pStyle w:val="Heading1"/>
        <w:rPr>
          <w:b w:val="0"/>
        </w:rPr>
      </w:pPr>
      <w:r w:rsidRPr="00532235">
        <w:rPr>
          <w:b w:val="0"/>
        </w:rPr>
        <w:t>Ian Hussey</w:t>
      </w:r>
      <w:r w:rsidR="00A9029A" w:rsidRPr="00532235">
        <w:rPr>
          <w:b w:val="0"/>
        </w:rPr>
        <w:t xml:space="preserve"> &amp; </w:t>
      </w:r>
      <w:r w:rsidRPr="00532235">
        <w:rPr>
          <w:b w:val="0"/>
        </w:rPr>
        <w:t xml:space="preserve">Chad </w:t>
      </w:r>
      <w:r w:rsidR="001B319F" w:rsidRPr="00532235">
        <w:rPr>
          <w:b w:val="0"/>
        </w:rPr>
        <w:t xml:space="preserve">E. </w:t>
      </w:r>
      <w:r w:rsidRPr="00532235">
        <w:rPr>
          <w:b w:val="0"/>
        </w:rPr>
        <w:t>Drake</w:t>
      </w:r>
    </w:p>
    <w:p w14:paraId="0C8F8955" w14:textId="77777777" w:rsidR="00DD0916" w:rsidRPr="00532235" w:rsidRDefault="00DD0916" w:rsidP="00DD0916">
      <w:pPr>
        <w:spacing w:line="240" w:lineRule="auto"/>
      </w:pPr>
    </w:p>
    <w:p w14:paraId="6D34F0C5" w14:textId="783DE1F0" w:rsidR="00DD0916" w:rsidRPr="00532235" w:rsidRDefault="00DD0916" w:rsidP="000A4CF6">
      <w:pPr>
        <w:spacing w:line="240" w:lineRule="auto"/>
        <w:ind w:firstLine="0"/>
      </w:pPr>
      <w:bookmarkStart w:id="0" w:name="_56xfx6b2flw9" w:colFirst="0" w:colLast="0"/>
      <w:bookmarkEnd w:id="0"/>
    </w:p>
    <w:p w14:paraId="7911AA59" w14:textId="35C10368" w:rsidR="005A04E4" w:rsidRPr="00532235" w:rsidRDefault="005A04E4" w:rsidP="000A4CF6">
      <w:pPr>
        <w:spacing w:line="240" w:lineRule="auto"/>
        <w:ind w:firstLine="0"/>
      </w:pPr>
    </w:p>
    <w:p w14:paraId="48AC75FC" w14:textId="1B373025" w:rsidR="005A04E4" w:rsidRPr="00532235" w:rsidRDefault="005A04E4" w:rsidP="000A4CF6">
      <w:pPr>
        <w:spacing w:line="240" w:lineRule="auto"/>
        <w:ind w:firstLine="0"/>
      </w:pPr>
    </w:p>
    <w:p w14:paraId="2F3ECEFD" w14:textId="179787B2" w:rsidR="005A04E4" w:rsidRPr="00532235" w:rsidRDefault="005A04E4" w:rsidP="000A4CF6">
      <w:pPr>
        <w:spacing w:line="240" w:lineRule="auto"/>
        <w:ind w:firstLine="0"/>
      </w:pPr>
    </w:p>
    <w:p w14:paraId="2B3D6B97" w14:textId="6E5554F9" w:rsidR="005A04E4" w:rsidRPr="00532235" w:rsidRDefault="005A04E4" w:rsidP="000A4CF6">
      <w:pPr>
        <w:spacing w:line="240" w:lineRule="auto"/>
        <w:ind w:firstLine="0"/>
      </w:pPr>
    </w:p>
    <w:p w14:paraId="5AA9BB7B" w14:textId="3C8A5498" w:rsidR="005A04E4" w:rsidRPr="00532235" w:rsidRDefault="005A04E4" w:rsidP="000A4CF6">
      <w:pPr>
        <w:spacing w:line="240" w:lineRule="auto"/>
        <w:ind w:firstLine="0"/>
      </w:pPr>
    </w:p>
    <w:p w14:paraId="21DC2F2D" w14:textId="170A90AA" w:rsidR="005A04E4" w:rsidRPr="00532235" w:rsidRDefault="005A04E4" w:rsidP="000A4CF6">
      <w:pPr>
        <w:spacing w:line="240" w:lineRule="auto"/>
        <w:ind w:firstLine="0"/>
      </w:pPr>
    </w:p>
    <w:p w14:paraId="0B5C8FE5" w14:textId="7908F843" w:rsidR="005A04E4" w:rsidRPr="00532235" w:rsidRDefault="005A04E4" w:rsidP="000A4CF6">
      <w:pPr>
        <w:spacing w:line="240" w:lineRule="auto"/>
        <w:ind w:firstLine="0"/>
      </w:pPr>
    </w:p>
    <w:p w14:paraId="68292BC2" w14:textId="0E80906A" w:rsidR="005A04E4" w:rsidRPr="00532235" w:rsidRDefault="005A04E4" w:rsidP="000A4CF6">
      <w:pPr>
        <w:spacing w:line="240" w:lineRule="auto"/>
        <w:ind w:firstLine="0"/>
      </w:pPr>
    </w:p>
    <w:p w14:paraId="7530EB4D" w14:textId="70BFDD09" w:rsidR="005A04E4" w:rsidRPr="00532235" w:rsidRDefault="005A04E4" w:rsidP="000A4CF6">
      <w:pPr>
        <w:spacing w:line="240" w:lineRule="auto"/>
        <w:ind w:firstLine="0"/>
      </w:pPr>
    </w:p>
    <w:p w14:paraId="0B8F8A0C" w14:textId="1CAFB7DE" w:rsidR="005A04E4" w:rsidRPr="00532235" w:rsidRDefault="005A04E4" w:rsidP="000A4CF6">
      <w:pPr>
        <w:spacing w:line="240" w:lineRule="auto"/>
        <w:ind w:firstLine="0"/>
      </w:pPr>
    </w:p>
    <w:p w14:paraId="1C2D7A65" w14:textId="17BD37C1" w:rsidR="005A04E4" w:rsidRPr="00532235" w:rsidRDefault="005A04E4" w:rsidP="000A4CF6">
      <w:pPr>
        <w:spacing w:line="240" w:lineRule="auto"/>
        <w:ind w:firstLine="0"/>
      </w:pPr>
    </w:p>
    <w:p w14:paraId="5110B064" w14:textId="084BDEE6" w:rsidR="005A04E4" w:rsidRPr="00532235" w:rsidRDefault="005A04E4" w:rsidP="000A4CF6">
      <w:pPr>
        <w:spacing w:line="240" w:lineRule="auto"/>
        <w:ind w:firstLine="0"/>
      </w:pPr>
    </w:p>
    <w:p w14:paraId="227A638E" w14:textId="728C95EB" w:rsidR="005A04E4" w:rsidRPr="00532235" w:rsidRDefault="005A04E4" w:rsidP="005A04E4">
      <w:pPr>
        <w:ind w:firstLine="0"/>
      </w:pPr>
      <w:r w:rsidRPr="00532235">
        <w:t xml:space="preserve">Author note: Correspondence should be addressed to Ian Hussey, Ghent University, Henri Dunantlaan 2, Gent 9000, Belgium. </w:t>
      </w:r>
      <w:hyperlink r:id="rId10" w:history="1">
        <w:r w:rsidRPr="00532235">
          <w:rPr>
            <w:rStyle w:val="Hyperlink"/>
          </w:rPr>
          <w:t>ian.hussey@ugent.be</w:t>
        </w:r>
      </w:hyperlink>
      <w:r w:rsidRPr="00532235">
        <w:t xml:space="preserve">. </w:t>
      </w:r>
      <w:r w:rsidRPr="00532235">
        <w:rPr>
          <w:rFonts w:eastAsia="Times New Roman"/>
        </w:rPr>
        <w:t>This research was conducted with the support of Ghent University grant 01P05517 to IH.</w:t>
      </w:r>
    </w:p>
    <w:p w14:paraId="61B2C69D" w14:textId="77777777" w:rsidR="005A04E4" w:rsidRPr="00532235" w:rsidRDefault="005A04E4" w:rsidP="000A4CF6">
      <w:pPr>
        <w:spacing w:line="240" w:lineRule="auto"/>
        <w:ind w:firstLine="0"/>
      </w:pPr>
    </w:p>
    <w:p w14:paraId="6FDE1AED" w14:textId="42B4E69F" w:rsidR="00DD0916" w:rsidRPr="00532235" w:rsidRDefault="00DD0916" w:rsidP="00447681">
      <w:pPr>
        <w:spacing w:line="240" w:lineRule="auto"/>
      </w:pPr>
      <w:bookmarkStart w:id="1" w:name="_7fw28s4feaci" w:colFirst="0" w:colLast="0"/>
      <w:bookmarkEnd w:id="1"/>
      <w:r w:rsidRPr="00532235">
        <w:br w:type="page"/>
      </w:r>
      <w:bookmarkStart w:id="2" w:name="_ieyszia11ih6" w:colFirst="0" w:colLast="0"/>
      <w:bookmarkEnd w:id="2"/>
    </w:p>
    <w:p w14:paraId="3BFBC3C9" w14:textId="4A8861A5" w:rsidR="00693644" w:rsidRPr="00532235" w:rsidRDefault="00587D81" w:rsidP="00E63429">
      <w:pPr>
        <w:pStyle w:val="Heading1"/>
      </w:pPr>
      <w:r w:rsidRPr="00532235">
        <w:lastRenderedPageBreak/>
        <w:t>Abstract</w:t>
      </w:r>
    </w:p>
    <w:p w14:paraId="3B8B05D9" w14:textId="7AA05676" w:rsidR="00FA7030" w:rsidRPr="00532235" w:rsidRDefault="00FE435E" w:rsidP="00FA7030">
      <w:pPr>
        <w:ind w:firstLine="0"/>
      </w:pPr>
      <w:r w:rsidRPr="00532235">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532235">
        <w:t xml:space="preserve"> </w:t>
      </w:r>
      <w:r w:rsidR="00B44966" w:rsidRPr="00532235">
        <w:t xml:space="preserve">using IRAPs capturing implicit </w:t>
      </w:r>
      <w:r w:rsidR="002C4F4C" w:rsidRPr="00532235">
        <w:t>evaluations</w:t>
      </w:r>
      <w:r w:rsidR="00B44966" w:rsidRPr="00532235">
        <w:t xml:space="preserve"> </w:t>
      </w:r>
      <w:r w:rsidRPr="00532235">
        <w:t xml:space="preserve">in multiple </w:t>
      </w:r>
      <w:r w:rsidR="00693644" w:rsidRPr="00532235">
        <w:t xml:space="preserve">domains </w:t>
      </w:r>
      <w:r w:rsidRPr="00532235">
        <w:t>to obtain a large sample size (</w:t>
      </w:r>
      <w:r w:rsidRPr="00532235">
        <w:rPr>
          <w:i/>
        </w:rPr>
        <w:t>N</w:t>
      </w:r>
      <w:r w:rsidRPr="00532235">
        <w:t xml:space="preserve"> = </w:t>
      </w:r>
      <w:r w:rsidR="00831FD0" w:rsidRPr="00532235">
        <w:t>753</w:t>
      </w:r>
      <w:r w:rsidRPr="00532235">
        <w:t xml:space="preserve">). Results demonstrated a specific generic pattern among IRAP effects that was common across domains. The majority of variance in IRAP effects is attributable to the generic pattern rather than </w:t>
      </w:r>
      <w:r w:rsidR="00FA7030" w:rsidRPr="00532235">
        <w:t>the domain being assessed. The IRAP is therefore relatively insensitive to the attitudes or learning histories that it is intended to assess. The existence of the generic pattern may also undermine the validity of many conclusion</w:t>
      </w:r>
      <w:r w:rsidR="001B319F" w:rsidRPr="00532235">
        <w:t>s</w:t>
      </w:r>
      <w:r w:rsidR="00FA7030" w:rsidRPr="00532235">
        <w:t xml:space="preserve"> made in the published IRAP literature. </w:t>
      </w:r>
    </w:p>
    <w:p w14:paraId="1BBFFF85" w14:textId="13F6ACE1" w:rsidR="00C50E48" w:rsidRPr="00532235" w:rsidRDefault="00C50E48" w:rsidP="00E2169E">
      <w:r w:rsidRPr="00532235">
        <w:rPr>
          <w:i/>
        </w:rPr>
        <w:t>Keywords:</w:t>
      </w:r>
      <w:r w:rsidRPr="00532235">
        <w:t xml:space="preserve"> IRAP, implicit </w:t>
      </w:r>
      <w:r w:rsidR="0019346C" w:rsidRPr="00532235">
        <w:t>measures</w:t>
      </w:r>
      <w:r w:rsidRPr="00532235">
        <w:t xml:space="preserve">, </w:t>
      </w:r>
      <w:r w:rsidR="0019346C" w:rsidRPr="00532235">
        <w:t xml:space="preserve">implicit social cognition, </w:t>
      </w:r>
      <w:r w:rsidRPr="00532235">
        <w:t xml:space="preserve">validity, </w:t>
      </w:r>
      <w:r w:rsidR="0066399C" w:rsidRPr="00532235">
        <w:t>meta-analysis</w:t>
      </w:r>
    </w:p>
    <w:p w14:paraId="2C9B9E5E" w14:textId="77777777" w:rsidR="00693644" w:rsidRPr="00532235" w:rsidRDefault="00693644">
      <w:r w:rsidRPr="00532235">
        <w:br w:type="page"/>
      </w:r>
    </w:p>
    <w:p w14:paraId="46E15DF1" w14:textId="77777777" w:rsidR="009616BC" w:rsidRPr="00532235" w:rsidRDefault="00A057FB" w:rsidP="00890CCA">
      <w:pPr>
        <w:ind w:firstLine="0"/>
        <w:jc w:val="center"/>
      </w:pPr>
      <w:r w:rsidRPr="00532235">
        <w:lastRenderedPageBreak/>
        <w:t xml:space="preserve">The IRAP is not </w:t>
      </w:r>
      <w:r w:rsidR="00BF6B2B" w:rsidRPr="00532235">
        <w:t xml:space="preserve">very </w:t>
      </w:r>
      <w:r w:rsidRPr="00532235">
        <w:t xml:space="preserve">sensitive </w:t>
      </w:r>
    </w:p>
    <w:p w14:paraId="47C794B3" w14:textId="73BED3D1" w:rsidR="00A057FB" w:rsidRPr="00532235" w:rsidRDefault="00A057FB" w:rsidP="00890CCA">
      <w:pPr>
        <w:ind w:firstLine="0"/>
        <w:jc w:val="center"/>
      </w:pPr>
      <w:r w:rsidRPr="00532235">
        <w:t>to the attitudes and learning histories it seeks to assess</w:t>
      </w:r>
    </w:p>
    <w:p w14:paraId="7AD0EC8A" w14:textId="77777777" w:rsidR="00A80312" w:rsidRPr="00532235" w:rsidRDefault="00A80312" w:rsidP="00890CCA">
      <w:pPr>
        <w:ind w:firstLine="0"/>
        <w:jc w:val="center"/>
      </w:pPr>
    </w:p>
    <w:p w14:paraId="649F913D" w14:textId="5F0F5902" w:rsidR="00DD0916" w:rsidRPr="00532235" w:rsidRDefault="00DD0916" w:rsidP="002E07C7">
      <w:r w:rsidRPr="00532235">
        <w:t>Implicit measures have seen widespread use across many clinical and social domains over the past two decades and are now a mainstay of psychological measurement</w:t>
      </w:r>
      <w:r w:rsidR="009358DB" w:rsidRPr="00532235">
        <w:t xml:space="preserve"> </w:t>
      </w:r>
      <w:r w:rsidR="009358DB" w:rsidRPr="00532235">
        <w:fldChar w:fldCharType="begin"/>
      </w:r>
      <w:r w:rsidR="009358DB" w:rsidRPr="00532235">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532235">
        <w:fldChar w:fldCharType="separate"/>
      </w:r>
      <w:r w:rsidR="0066016B" w:rsidRPr="00532235">
        <w:t>(Greenwald &amp; Lai, 2020; Nosek et al., 2011)</w:t>
      </w:r>
      <w:r w:rsidR="009358DB" w:rsidRPr="00532235">
        <w:fldChar w:fldCharType="end"/>
      </w:r>
      <w:r w:rsidR="0030690E" w:rsidRPr="00532235">
        <w:t>.</w:t>
      </w:r>
      <w:r w:rsidRPr="00532235">
        <w:t xml:space="preserve"> A wide variety of implicit measures have been created, with </w:t>
      </w:r>
      <w:r w:rsidR="00587D81" w:rsidRPr="00532235">
        <w:t>each procedure having unique features and benefits</w:t>
      </w:r>
      <w:r w:rsidRPr="00532235">
        <w:t xml:space="preserve">. In particular, the Implicit Relational Assessment Procedure </w:t>
      </w:r>
      <w:r w:rsidR="009358DB" w:rsidRPr="00532235">
        <w:fldChar w:fldCharType="begin"/>
      </w:r>
      <w:r w:rsidR="009358DB" w:rsidRPr="00532235">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532235">
        <w:fldChar w:fldCharType="separate"/>
      </w:r>
      <w:r w:rsidR="0066016B" w:rsidRPr="00532235">
        <w:t>(IRAP: Barnes-Holmes et al., 2010)</w:t>
      </w:r>
      <w:r w:rsidR="009358DB" w:rsidRPr="00532235">
        <w:fldChar w:fldCharType="end"/>
      </w:r>
      <w:r w:rsidRPr="00532235">
        <w:t xml:space="preserve"> is acknowledged </w:t>
      </w:r>
      <w:r w:rsidR="0061036F" w:rsidRPr="00532235">
        <w:t>to be</w:t>
      </w:r>
      <w:r w:rsidRPr="00532235">
        <w:t xml:space="preserve"> one of </w:t>
      </w:r>
      <w:r w:rsidR="00BC17B2" w:rsidRPr="00532235">
        <w:t xml:space="preserve">few </w:t>
      </w:r>
      <w:r w:rsidRPr="00532235">
        <w:t xml:space="preserve">implicit measures that </w:t>
      </w:r>
      <w:r w:rsidR="00587D81" w:rsidRPr="00532235">
        <w:t xml:space="preserve">allows researchers to assess the </w:t>
      </w:r>
      <w:r w:rsidR="00587D81" w:rsidRPr="00532235">
        <w:rPr>
          <w:i/>
          <w:iCs/>
        </w:rPr>
        <w:t xml:space="preserve">relations </w:t>
      </w:r>
      <w:r w:rsidR="00587D81" w:rsidRPr="00532235">
        <w:t>between stimuli of interest</w:t>
      </w:r>
      <w:r w:rsidR="0030690E" w:rsidRPr="00532235">
        <w:t xml:space="preserve"> </w:t>
      </w:r>
      <w:r w:rsidR="009358DB" w:rsidRPr="00532235">
        <w:fldChar w:fldCharType="begin"/>
      </w:r>
      <w:r w:rsidR="009358DB" w:rsidRPr="00532235">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532235">
        <w:fldChar w:fldCharType="separate"/>
      </w:r>
      <w:r w:rsidR="0066016B" w:rsidRPr="00532235">
        <w:t>(Gawronski &amp; De Houwer, 2011)</w:t>
      </w:r>
      <w:r w:rsidR="009358DB" w:rsidRPr="00532235">
        <w:fldChar w:fldCharType="end"/>
      </w:r>
      <w:r w:rsidRPr="00532235">
        <w:t>. That is, the IRAP can assess not only how automatically concept</w:t>
      </w:r>
      <w:r w:rsidR="00BC17B2" w:rsidRPr="00532235">
        <w:t xml:space="preserve">s and attributes are </w:t>
      </w:r>
      <w:r w:rsidRPr="00532235">
        <w:t>associated (e.g., self and negative) but also the manner in which they are related</w:t>
      </w:r>
      <w:r w:rsidR="002E07C7" w:rsidRPr="00532235">
        <w:t xml:space="preserve">. For example, the distinction between “I </w:t>
      </w:r>
      <w:r w:rsidR="002E07C7" w:rsidRPr="00532235">
        <w:rPr>
          <w:i/>
        </w:rPr>
        <w:t>am</w:t>
      </w:r>
      <w:r w:rsidR="002E07C7" w:rsidRPr="00532235">
        <w:t xml:space="preserve"> bad” versus “I </w:t>
      </w:r>
      <w:r w:rsidR="002E07C7" w:rsidRPr="00532235">
        <w:rPr>
          <w:i/>
        </w:rPr>
        <w:t>want to be</w:t>
      </w:r>
      <w:r w:rsidR="002E07C7" w:rsidRPr="00532235">
        <w:t xml:space="preserve"> bad” </w:t>
      </w:r>
      <w:r w:rsidR="009358DB" w:rsidRPr="00532235">
        <w:fldChar w:fldCharType="begin"/>
      </w:r>
      <w:r w:rsidR="009358DB" w:rsidRPr="00532235">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532235">
        <w:fldChar w:fldCharType="separate"/>
      </w:r>
      <w:r w:rsidR="0066016B" w:rsidRPr="00532235">
        <w:t>(Remue et al., 2013, 2014)</w:t>
      </w:r>
      <w:r w:rsidR="009358DB" w:rsidRPr="00532235">
        <w:fldChar w:fldCharType="end"/>
      </w:r>
      <w:r w:rsidR="009358DB" w:rsidRPr="00532235">
        <w:t>.</w:t>
      </w:r>
      <w:r w:rsidR="00BE2ED9" w:rsidRPr="00532235">
        <w:t xml:space="preserve"> IRAP researchers have offered this distinction as a potential benefit of the procedure compared to associative measures </w:t>
      </w:r>
      <w:r w:rsidR="004C084F" w:rsidRPr="00532235">
        <w:fldChar w:fldCharType="begin"/>
      </w:r>
      <w:r w:rsidR="00334C99" w:rsidRPr="00532235">
        <w:instrText xml:space="preserve"> ADDIN ZOTERO_ITEM CSL_CITATION {"citationID":"5FNWoSTc","properties":{"formattedCitation":"(Gawronski &amp; De Houwer, 2011; Hughes et al., 2012)","plainCitation":"(Gawronski &amp; De Houwer, 2011; Hughes et al., 2012)","noteIndex":0},"citationItems":[{"id":248,"uris":["http://zotero.org/users/1687755/items/BGS5KF4P"],"uri":["http://zotero.org/users/1687755/items/BGS5KF4P"],"itemData":{"id":248,"type":"chapter","container-title":"Handbook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4C084F" w:rsidRPr="00532235">
        <w:fldChar w:fldCharType="separate"/>
      </w:r>
      <w:r w:rsidR="00334C99" w:rsidRPr="00532235">
        <w:rPr>
          <w:noProof/>
        </w:rPr>
        <w:t>(Gawronski &amp; De Houwer, 2011; Hughes et al., 2012)</w:t>
      </w:r>
      <w:r w:rsidR="004C084F" w:rsidRPr="00532235">
        <w:fldChar w:fldCharType="end"/>
      </w:r>
      <w:r w:rsidR="004C084F" w:rsidRPr="00532235">
        <w:t>.</w:t>
      </w:r>
    </w:p>
    <w:p w14:paraId="5D2EA0CC" w14:textId="06691474" w:rsidR="007518F6" w:rsidRPr="00532235" w:rsidRDefault="007518F6" w:rsidP="00BD1E1F">
      <w:pPr>
        <w:pStyle w:val="Heading2"/>
      </w:pPr>
      <w:r w:rsidRPr="00532235">
        <w:t>Generic patterns in IRAP data</w:t>
      </w:r>
    </w:p>
    <w:p w14:paraId="1BCECD1B" w14:textId="02C347C9" w:rsidR="00510128" w:rsidRPr="00532235" w:rsidRDefault="007767D0" w:rsidP="00D4006A">
      <w:r w:rsidRPr="00532235">
        <w:t xml:space="preserve">However, </w:t>
      </w:r>
      <w:r w:rsidR="005E15E1" w:rsidRPr="00532235">
        <w:t xml:space="preserve">the IRAP </w:t>
      </w:r>
      <w:r w:rsidR="00587D81" w:rsidRPr="00532235">
        <w:t xml:space="preserve">has </w:t>
      </w:r>
      <w:r w:rsidRPr="00532235">
        <w:t xml:space="preserve">also </w:t>
      </w:r>
      <w:r w:rsidR="00587D81" w:rsidRPr="00532235">
        <w:t>been subject to a</w:t>
      </w:r>
      <w:r w:rsidR="003F5BAC" w:rsidRPr="00532235">
        <w:t>n important</w:t>
      </w:r>
      <w:r w:rsidR="00587D81" w:rsidRPr="00532235">
        <w:t xml:space="preserve"> criticism</w:t>
      </w:r>
      <w:r w:rsidR="00987022" w:rsidRPr="00532235">
        <w:t xml:space="preserve">: effects on the task </w:t>
      </w:r>
      <w:r w:rsidR="00447681" w:rsidRPr="00532235">
        <w:t xml:space="preserve">appear to suffer from a </w:t>
      </w:r>
      <w:r w:rsidR="00987022" w:rsidRPr="00532235">
        <w:t>‘</w:t>
      </w:r>
      <w:r w:rsidR="00447681" w:rsidRPr="00532235">
        <w:t>positive framing bias</w:t>
      </w:r>
      <w:r w:rsidR="00987022" w:rsidRPr="00532235">
        <w:t>’. S</w:t>
      </w:r>
      <w:r w:rsidR="00587D81" w:rsidRPr="00532235">
        <w:t xml:space="preserve">timulus categories </w:t>
      </w:r>
      <w:r w:rsidR="00E25467" w:rsidRPr="00532235">
        <w:t xml:space="preserve">are </w:t>
      </w:r>
      <w:r w:rsidR="00987022" w:rsidRPr="00532235">
        <w:t xml:space="preserve">often </w:t>
      </w:r>
      <w:r w:rsidR="00E25467" w:rsidRPr="00532235">
        <w:t xml:space="preserve">evaluated </w:t>
      </w:r>
      <w:r w:rsidR="00681F8A" w:rsidRPr="00532235">
        <w:t>positive</w:t>
      </w:r>
      <w:r w:rsidR="00E25467" w:rsidRPr="00532235">
        <w:t>ly on the IRAP</w:t>
      </w:r>
      <w:r w:rsidR="00681F8A" w:rsidRPr="00532235">
        <w:t xml:space="preserve"> </w:t>
      </w:r>
      <w:r w:rsidR="00587D81" w:rsidRPr="00532235">
        <w:rPr>
          <w:iCs/>
        </w:rPr>
        <w:t xml:space="preserve">even </w:t>
      </w:r>
      <w:r w:rsidR="00681F8A" w:rsidRPr="00532235">
        <w:rPr>
          <w:iCs/>
        </w:rPr>
        <w:t>when</w:t>
      </w:r>
      <w:r w:rsidR="00587D81" w:rsidRPr="00532235">
        <w:rPr>
          <w:i/>
          <w:iCs/>
        </w:rPr>
        <w:t xml:space="preserve"> </w:t>
      </w:r>
      <w:r w:rsidR="00587D81" w:rsidRPr="00532235">
        <w:t xml:space="preserve">the participant </w:t>
      </w:r>
      <w:r w:rsidR="00E25467" w:rsidRPr="00532235">
        <w:t xml:space="preserve">would </w:t>
      </w:r>
      <w:r w:rsidR="00987022" w:rsidRPr="00532235">
        <w:t xml:space="preserve">be expected </w:t>
      </w:r>
      <w:r w:rsidR="00E25467" w:rsidRPr="00532235">
        <w:t xml:space="preserve">to </w:t>
      </w:r>
      <w:r w:rsidR="00587D81" w:rsidRPr="00532235">
        <w:t>hold</w:t>
      </w:r>
      <w:r w:rsidR="00E25467" w:rsidRPr="00532235">
        <w:t xml:space="preserve"> neutral or</w:t>
      </w:r>
      <w:r w:rsidR="00587D81" w:rsidRPr="00532235">
        <w:t xml:space="preserve"> negative attitude</w:t>
      </w:r>
      <w:r w:rsidR="00681F8A" w:rsidRPr="00532235">
        <w:t>s</w:t>
      </w:r>
      <w:r w:rsidR="00587D81" w:rsidRPr="00532235">
        <w:t xml:space="preserve"> towards that categor</w:t>
      </w:r>
      <w:r w:rsidR="002B675F" w:rsidRPr="00532235">
        <w:t>y</w:t>
      </w:r>
      <w:r w:rsidR="0020033C" w:rsidRPr="00532235">
        <w:t xml:space="preserve"> </w:t>
      </w:r>
      <w:r w:rsidR="0020033C" w:rsidRPr="00532235">
        <w:fldChar w:fldCharType="begin"/>
      </w:r>
      <w:r w:rsidR="0020033C" w:rsidRPr="00532235">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532235">
        <w:fldChar w:fldCharType="separate"/>
      </w:r>
      <w:r w:rsidR="0066016B" w:rsidRPr="00532235">
        <w:rPr>
          <w:rFonts w:cs="CMU Serif Roman"/>
        </w:rPr>
        <w:t>(O’Shea et al., 2016)</w:t>
      </w:r>
      <w:r w:rsidR="0020033C" w:rsidRPr="00532235">
        <w:fldChar w:fldCharType="end"/>
      </w:r>
      <w:r w:rsidR="00926BE5" w:rsidRPr="00532235">
        <w:t xml:space="preserve">. </w:t>
      </w:r>
      <w:r w:rsidR="00C97C61" w:rsidRPr="00532235">
        <w:t xml:space="preserve">For </w:t>
      </w:r>
      <w:r w:rsidR="00C97C61" w:rsidRPr="00532235">
        <w:lastRenderedPageBreak/>
        <w:t>example</w:t>
      </w:r>
      <w:r w:rsidR="00587D81" w:rsidRPr="00532235">
        <w:t xml:space="preserve">, </w:t>
      </w:r>
      <w:r w:rsidR="00BC0F4E" w:rsidRPr="00532235">
        <w:t xml:space="preserve">normative </w:t>
      </w:r>
      <w:r w:rsidR="00E25467" w:rsidRPr="00532235">
        <w:t xml:space="preserve">participants </w:t>
      </w:r>
      <w:r w:rsidR="00BC0F4E" w:rsidRPr="00532235">
        <w:t xml:space="preserve">apparently demonstrate </w:t>
      </w:r>
      <w:r w:rsidR="00E25467" w:rsidRPr="00532235">
        <w:t xml:space="preserve">positive evaluations of </w:t>
      </w:r>
      <w:r w:rsidR="00BC0F4E" w:rsidRPr="00532235">
        <w:t xml:space="preserve">both </w:t>
      </w:r>
      <w:r w:rsidR="00587D81" w:rsidRPr="00532235">
        <w:t>deat</w:t>
      </w:r>
      <w:r w:rsidR="00BC0F4E" w:rsidRPr="00532235">
        <w:t xml:space="preserve">h </w:t>
      </w:r>
      <w:r w:rsidR="00BC0F4E" w:rsidRPr="00532235">
        <w:fldChar w:fldCharType="begin"/>
      </w:r>
      <w:r w:rsidR="00BC0F4E" w:rsidRPr="00532235">
        <w:instrText xml:space="preserve"> ADDIN ZOTERO_ITEM CSL_CITATION {"citationID":"mUdzJZi3","properties":{"formattedCitation":"(Hussey,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BC0F4E" w:rsidRPr="00532235">
        <w:fldChar w:fldCharType="separate"/>
      </w:r>
      <w:r w:rsidR="00BC0F4E" w:rsidRPr="00532235">
        <w:t>(Hussey, Daly, et al., 2015)</w:t>
      </w:r>
      <w:r w:rsidR="00BC0F4E" w:rsidRPr="00532235">
        <w:fldChar w:fldCharType="end"/>
      </w:r>
      <w:r w:rsidR="00BC0F4E" w:rsidRPr="00532235">
        <w:t xml:space="preserve"> and Hitler (previously unpublished data reported in this article).</w:t>
      </w:r>
      <w:r w:rsidR="00FD796D" w:rsidRPr="00532235">
        <w:t xml:space="preserve"> </w:t>
      </w:r>
    </w:p>
    <w:p w14:paraId="33291B2B" w14:textId="6FC677C2" w:rsidR="00587D81" w:rsidRPr="00532235" w:rsidRDefault="00974C07" w:rsidP="00E05B1E">
      <w:r w:rsidRPr="00532235">
        <w:t xml:space="preserve">O’Shea et al. </w:t>
      </w:r>
      <w:r w:rsidR="00914F98" w:rsidRPr="00532235">
        <w:fldChar w:fldCharType="begin"/>
      </w:r>
      <w:r w:rsidR="00914F98" w:rsidRPr="00532235">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532235">
        <w:fldChar w:fldCharType="separate"/>
      </w:r>
      <w:r w:rsidR="0066016B" w:rsidRPr="00532235">
        <w:t>(2016)</w:t>
      </w:r>
      <w:r w:rsidR="00914F98" w:rsidRPr="00532235">
        <w:fldChar w:fldCharType="end"/>
      </w:r>
      <w:r w:rsidR="00914F98" w:rsidRPr="00532235">
        <w:t xml:space="preserve"> </w:t>
      </w:r>
      <w:r w:rsidRPr="00532235">
        <w:t>argued that this effect occurs due to the valence of the IRAP response options</w:t>
      </w:r>
      <w:r w:rsidR="00E05B1E" w:rsidRPr="00532235">
        <w:t>:</w:t>
      </w:r>
      <w:r w:rsidRPr="00532235">
        <w:t xml:space="preserve"> </w:t>
      </w:r>
      <w:r w:rsidR="00907A70" w:rsidRPr="00532235">
        <w:t>‘T</w:t>
      </w:r>
      <w:r w:rsidR="00FF235E" w:rsidRPr="00532235">
        <w:t>rue</w:t>
      </w:r>
      <w:r w:rsidR="00907A70" w:rsidRPr="00532235">
        <w:t>’</w:t>
      </w:r>
      <w:r w:rsidR="00FF235E" w:rsidRPr="00532235">
        <w:t xml:space="preserve"> is more positively valenced than </w:t>
      </w:r>
      <w:r w:rsidR="00907A70" w:rsidRPr="00532235">
        <w:t>‘F</w:t>
      </w:r>
      <w:r w:rsidR="00FF235E" w:rsidRPr="00532235">
        <w:t>alse</w:t>
      </w:r>
      <w:r w:rsidR="00907A70" w:rsidRPr="00532235">
        <w:t>’</w:t>
      </w:r>
      <w:r w:rsidR="00E05B1E" w:rsidRPr="00532235">
        <w:t>, and valence congruence between the response option and the valence of the attribute stimuli generate positive IRAP effects</w:t>
      </w:r>
      <w:r w:rsidR="00FF235E" w:rsidRPr="00532235">
        <w:t xml:space="preserve">. </w:t>
      </w:r>
      <w:r w:rsidR="00E05B1E" w:rsidRPr="00532235">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532235">
        <w:fldChar w:fldCharType="begin"/>
      </w:r>
      <w:r w:rsidR="004B7484" w:rsidRPr="00532235">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532235">
        <w:fldChar w:fldCharType="separate"/>
      </w:r>
      <w:r w:rsidR="0066016B" w:rsidRPr="00532235">
        <w:t>(2016)</w:t>
      </w:r>
      <w:r w:rsidR="00AC7456" w:rsidRPr="00532235">
        <w:fldChar w:fldCharType="end"/>
      </w:r>
      <w:r w:rsidR="00AC7456" w:rsidRPr="00532235">
        <w:t xml:space="preserve"> </w:t>
      </w:r>
      <w:r w:rsidR="00E05B1E" w:rsidRPr="00532235">
        <w:t xml:space="preserve">therefore advance two key ideas: </w:t>
      </w:r>
      <w:r w:rsidR="00FF235E" w:rsidRPr="00532235">
        <w:t xml:space="preserve">(1) </w:t>
      </w:r>
      <w:r w:rsidR="00E05B1E" w:rsidRPr="00532235">
        <w:t xml:space="preserve">they argue that IRAP effects are driven in large part by </w:t>
      </w:r>
      <w:r w:rsidR="00FF235E" w:rsidRPr="00532235">
        <w:t xml:space="preserve">some </w:t>
      </w:r>
      <w:r w:rsidR="00E05B1E" w:rsidRPr="00532235">
        <w:t xml:space="preserve">factor that is </w:t>
      </w:r>
      <w:r w:rsidR="00FF235E" w:rsidRPr="00532235">
        <w:t xml:space="preserve">unrelated to </w:t>
      </w:r>
      <w:r w:rsidR="00E05B1E" w:rsidRPr="00532235">
        <w:t>the phenomenon that is of direct interest to researchers using the task</w:t>
      </w:r>
      <w:r w:rsidR="00FF235E" w:rsidRPr="00532235">
        <w:t>, and (</w:t>
      </w:r>
      <w:r w:rsidR="00E10AAC" w:rsidRPr="00532235">
        <w:t>2</w:t>
      </w:r>
      <w:r w:rsidR="00FF235E" w:rsidRPr="00532235">
        <w:t xml:space="preserve">) </w:t>
      </w:r>
      <w:r w:rsidR="00E05B1E" w:rsidRPr="00532235">
        <w:t xml:space="preserve">they advance a </w:t>
      </w:r>
      <w:r w:rsidR="00FF235E" w:rsidRPr="00532235">
        <w:t xml:space="preserve">specific </w:t>
      </w:r>
      <w:r w:rsidR="00E05B1E" w:rsidRPr="00532235">
        <w:t>explanation</w:t>
      </w:r>
      <w:r w:rsidR="00FF235E" w:rsidRPr="00532235">
        <w:t xml:space="preserve"> </w:t>
      </w:r>
      <w:r w:rsidR="00E05B1E" w:rsidRPr="00532235">
        <w:t xml:space="preserve">of this, </w:t>
      </w:r>
      <w:r w:rsidR="00FF235E" w:rsidRPr="00532235">
        <w:t xml:space="preserve">which will we </w:t>
      </w:r>
      <w:r w:rsidR="00E05B1E" w:rsidRPr="00532235">
        <w:t>refer to here as the ‘</w:t>
      </w:r>
      <w:r w:rsidR="00FF235E" w:rsidRPr="00532235">
        <w:t>valence</w:t>
      </w:r>
      <w:r w:rsidR="0035152F" w:rsidRPr="00532235">
        <w:t xml:space="preserve"> </w:t>
      </w:r>
      <w:r w:rsidR="00FF235E" w:rsidRPr="00532235">
        <w:t>congruen</w:t>
      </w:r>
      <w:r w:rsidR="00E05B1E" w:rsidRPr="00532235">
        <w:t>c</w:t>
      </w:r>
      <w:r w:rsidR="008C6C62" w:rsidRPr="00532235">
        <w:t>e</w:t>
      </w:r>
      <w:r w:rsidR="00FF235E" w:rsidRPr="00532235">
        <w:t xml:space="preserve"> account</w:t>
      </w:r>
      <w:r w:rsidR="008C6C62" w:rsidRPr="00532235">
        <w:t>’</w:t>
      </w:r>
      <w:r w:rsidR="00FF235E" w:rsidRPr="00532235">
        <w:t xml:space="preserve">. </w:t>
      </w:r>
    </w:p>
    <w:p w14:paraId="7981383A" w14:textId="6ADE2BCA" w:rsidR="00587D81" w:rsidRPr="00532235" w:rsidRDefault="005D272E" w:rsidP="00FF3AF0">
      <w:r w:rsidRPr="00532235">
        <w:t xml:space="preserve">Subsequent research has agreed with the idea that IRAP effects are influenced by factors other than category-attribute </w:t>
      </w:r>
      <w:r w:rsidR="00050494" w:rsidRPr="00532235">
        <w:t>relations but</w:t>
      </w:r>
      <w:r w:rsidRPr="00532235">
        <w:t xml:space="preserve"> ha</w:t>
      </w:r>
      <w:r w:rsidR="00073656" w:rsidRPr="00532235">
        <w:t>s</w:t>
      </w:r>
      <w:r w:rsidRPr="00532235">
        <w:t xml:space="preserve"> provided alternative explanations of why this phenomenon occurs. </w:t>
      </w:r>
      <w:r w:rsidR="00AC633A" w:rsidRPr="00532235">
        <w:t xml:space="preserve">Finn et al. </w:t>
      </w:r>
      <w:r w:rsidR="004B7484" w:rsidRPr="00532235">
        <w:fldChar w:fldCharType="begin"/>
      </w:r>
      <w:r w:rsidR="00AC633A" w:rsidRPr="00532235">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532235">
        <w:fldChar w:fldCharType="separate"/>
      </w:r>
      <w:r w:rsidR="0066016B" w:rsidRPr="00532235">
        <w:t>(2016)</w:t>
      </w:r>
      <w:r w:rsidR="004B7484" w:rsidRPr="00532235">
        <w:fldChar w:fldCharType="end"/>
      </w:r>
      <w:r w:rsidR="00587D81" w:rsidRPr="00532235">
        <w:t xml:space="preserve"> </w:t>
      </w:r>
      <w:r w:rsidRPr="00532235">
        <w:t>employed</w:t>
      </w:r>
      <w:r w:rsidR="00587D81" w:rsidRPr="00532235">
        <w:t xml:space="preserve"> an</w:t>
      </w:r>
      <w:r w:rsidRPr="00532235">
        <w:t xml:space="preserve"> </w:t>
      </w:r>
      <w:r w:rsidR="00587D81" w:rsidRPr="00532235">
        <w:t xml:space="preserve">IRAP which involved </w:t>
      </w:r>
      <w:r w:rsidR="003A6054" w:rsidRPr="00532235">
        <w:t>relating</w:t>
      </w:r>
      <w:r w:rsidR="00587D81" w:rsidRPr="00532235">
        <w:t xml:space="preserve"> </w:t>
      </w:r>
      <w:r w:rsidRPr="00532235">
        <w:t xml:space="preserve">non-evaluative stimuli (i.e., </w:t>
      </w:r>
      <w:r w:rsidR="00587D81" w:rsidRPr="00532235">
        <w:t>color</w:t>
      </w:r>
      <w:r w:rsidRPr="00532235">
        <w:t>s</w:t>
      </w:r>
      <w:r w:rsidR="00587D81" w:rsidRPr="00532235">
        <w:t xml:space="preserve"> and shape</w:t>
      </w:r>
      <w:r w:rsidRPr="00532235">
        <w:t xml:space="preserve">s). Despite including no evaluative stimuli, a comparable bias was demonstrated, whereby effects on some trial types were larger than others. This would seem to suggest that O’Shea </w:t>
      </w:r>
      <w:r w:rsidRPr="00532235">
        <w:lastRenderedPageBreak/>
        <w:t xml:space="preserve">et al.’s </w:t>
      </w:r>
      <w:r w:rsidR="00AC633A" w:rsidRPr="00532235">
        <w:fldChar w:fldCharType="begin"/>
      </w:r>
      <w:r w:rsidR="00EA3028" w:rsidRPr="00532235">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532235">
        <w:fldChar w:fldCharType="separate"/>
      </w:r>
      <w:r w:rsidR="0066016B" w:rsidRPr="00532235">
        <w:t>(2016)</w:t>
      </w:r>
      <w:r w:rsidR="00AC633A" w:rsidRPr="00532235">
        <w:fldChar w:fldCharType="end"/>
      </w:r>
      <w:r w:rsidR="00806D9C" w:rsidRPr="00532235">
        <w:t xml:space="preserve"> </w:t>
      </w:r>
      <w:r w:rsidRPr="00532235">
        <w:t xml:space="preserve">valence congruence account is insufficient. Finn et al. </w:t>
      </w:r>
      <w:r w:rsidR="000E3C9D" w:rsidRPr="00532235">
        <w:fldChar w:fldCharType="begin"/>
      </w:r>
      <w:r w:rsidR="005C205C" w:rsidRPr="00532235">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532235">
        <w:fldChar w:fldCharType="separate"/>
      </w:r>
      <w:r w:rsidR="0066016B" w:rsidRPr="00532235">
        <w:t>(2016)</w:t>
      </w:r>
      <w:r w:rsidR="000E3C9D" w:rsidRPr="00532235">
        <w:fldChar w:fldCharType="end"/>
      </w:r>
      <w:r w:rsidRPr="00532235">
        <w:t xml:space="preserve"> advanced an alternative account of this effect, which they continued to develop in </w:t>
      </w:r>
      <w:r w:rsidR="00BD708A" w:rsidRPr="00532235">
        <w:t xml:space="preserve">a </w:t>
      </w:r>
      <w:r w:rsidRPr="00532235">
        <w:t>subsequent publication</w:t>
      </w:r>
      <w:r w:rsidR="005C205C" w:rsidRPr="00532235">
        <w:t xml:space="preserve"> </w:t>
      </w:r>
      <w:r w:rsidR="005C205C" w:rsidRPr="00532235">
        <w:fldChar w:fldCharType="begin"/>
      </w:r>
      <w:r w:rsidR="00C4528C" w:rsidRPr="00532235">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532235">
        <w:fldChar w:fldCharType="separate"/>
      </w:r>
      <w:r w:rsidR="0066016B" w:rsidRPr="00532235">
        <w:t>(Finn et al., 2018)</w:t>
      </w:r>
      <w:r w:rsidR="005C205C" w:rsidRPr="00532235">
        <w:fldChar w:fldCharType="end"/>
      </w:r>
      <w:r w:rsidRPr="00532235">
        <w:t xml:space="preserve">. The key point to be appreciated here </w:t>
      </w:r>
      <w:r w:rsidR="0035152F" w:rsidRPr="00532235">
        <w:t xml:space="preserve">is that while O’Shea et al. </w:t>
      </w:r>
      <w:r w:rsidR="00D82C55" w:rsidRPr="00532235">
        <w:fldChar w:fldCharType="begin"/>
      </w:r>
      <w:r w:rsidR="006D0AF2" w:rsidRPr="00532235">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532235">
        <w:fldChar w:fldCharType="separate"/>
      </w:r>
      <w:r w:rsidR="0066016B" w:rsidRPr="00532235">
        <w:t>(2016)</w:t>
      </w:r>
      <w:r w:rsidR="00D82C55" w:rsidRPr="00532235">
        <w:fldChar w:fldCharType="end"/>
      </w:r>
      <w:r w:rsidR="00D82C55" w:rsidRPr="00532235">
        <w:t xml:space="preserve"> </w:t>
      </w:r>
      <w:r w:rsidR="0035152F" w:rsidRPr="00532235">
        <w:t xml:space="preserve">and Finn et al. </w:t>
      </w:r>
      <w:r w:rsidR="00D82C55" w:rsidRPr="00532235">
        <w:fldChar w:fldCharType="begin"/>
      </w:r>
      <w:r w:rsidR="00C4528C" w:rsidRPr="00532235">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532235">
        <w:fldChar w:fldCharType="separate"/>
      </w:r>
      <w:r w:rsidR="0066016B" w:rsidRPr="00532235">
        <w:t>(2016, 2018)</w:t>
      </w:r>
      <w:r w:rsidR="00D82C55" w:rsidRPr="00532235">
        <w:fldChar w:fldCharType="end"/>
      </w:r>
      <w:r w:rsidR="00D82C55" w:rsidRPr="00532235">
        <w:t xml:space="preserve"> </w:t>
      </w:r>
      <w:r w:rsidR="0035152F" w:rsidRPr="00532235">
        <w:t xml:space="preserve">disagree as to the </w:t>
      </w:r>
      <w:r w:rsidR="0035152F" w:rsidRPr="00532235">
        <w:rPr>
          <w:i/>
        </w:rPr>
        <w:t>cause</w:t>
      </w:r>
      <w:r w:rsidR="0035152F" w:rsidRPr="00532235">
        <w:t xml:space="preserve"> of this bias in IRAP effects, the presen</w:t>
      </w:r>
      <w:r w:rsidR="00FF3AF0" w:rsidRPr="00532235">
        <w:t xml:space="preserve">ce, replicability, and generalizability of these biases in IRAP effects </w:t>
      </w:r>
      <w:r w:rsidR="008A6059" w:rsidRPr="00532235">
        <w:t>is apparently uncontroversial.</w:t>
      </w:r>
      <w:r w:rsidR="00BD7A44" w:rsidRPr="00532235">
        <w:t xml:space="preserve"> </w:t>
      </w:r>
    </w:p>
    <w:p w14:paraId="5E46D35E" w14:textId="62A97BA5" w:rsidR="00CD5D10" w:rsidRPr="00532235" w:rsidRDefault="00637211" w:rsidP="005F45F7">
      <w:pPr>
        <w:pStyle w:val="Heading2"/>
      </w:pPr>
      <w:r w:rsidRPr="00532235">
        <w:t xml:space="preserve">Goals of the current </w:t>
      </w:r>
      <w:r w:rsidR="00CD5D10" w:rsidRPr="00532235">
        <w:t>research</w:t>
      </w:r>
    </w:p>
    <w:p w14:paraId="3D3DF282" w14:textId="6842C7BC" w:rsidR="00A3201C" w:rsidRPr="00532235" w:rsidRDefault="00BD7A44" w:rsidP="00304344">
      <w:r w:rsidRPr="00532235">
        <w:t>In contrast with previous wor</w:t>
      </w:r>
      <w:r w:rsidR="004F1261" w:rsidRPr="00532235">
        <w:t>k</w:t>
      </w:r>
      <w:r w:rsidR="00050494" w:rsidRPr="00532235">
        <w:t xml:space="preserve"> that</w:t>
      </w:r>
      <w:r w:rsidR="004F1261" w:rsidRPr="00532235">
        <w:t xml:space="preserve"> has focused on explanations of these biases in IRAP effects</w:t>
      </w:r>
      <w:r w:rsidRPr="00532235">
        <w:t xml:space="preserve">, </w:t>
      </w:r>
      <w:r w:rsidR="008A6059" w:rsidRPr="00532235">
        <w:t xml:space="preserve">the current research seeks to </w:t>
      </w:r>
      <w:r w:rsidR="00F41214" w:rsidRPr="00532235">
        <w:t xml:space="preserve">(1) quantify this bias more precisely, and (2) consider its </w:t>
      </w:r>
      <w:r w:rsidR="00587D81" w:rsidRPr="00532235">
        <w:t xml:space="preserve">implications </w:t>
      </w:r>
      <w:r w:rsidR="00F41214" w:rsidRPr="00532235">
        <w:t xml:space="preserve">for </w:t>
      </w:r>
      <w:r w:rsidR="009F6F7C" w:rsidRPr="00532235">
        <w:t>the validity of</w:t>
      </w:r>
      <w:r w:rsidR="00F41214" w:rsidRPr="00532235">
        <w:t xml:space="preserve"> the </w:t>
      </w:r>
      <w:r w:rsidR="00693644" w:rsidRPr="00532235">
        <w:t>conclusions</w:t>
      </w:r>
      <w:r w:rsidR="00F41214" w:rsidRPr="00532235">
        <w:t xml:space="preserve"> made in the published literature</w:t>
      </w:r>
      <w:r w:rsidR="009F6F7C" w:rsidRPr="00532235">
        <w:t>.</w:t>
      </w:r>
      <w:r w:rsidR="00587D81" w:rsidRPr="00532235">
        <w:t xml:space="preserve"> </w:t>
      </w:r>
      <w:r w:rsidR="00FF74BB" w:rsidRPr="00532235">
        <w:t>We will hereafter refer to these biases as the ‘generic pattern’ observed in IRAP effects</w:t>
      </w:r>
      <w:r w:rsidR="00DD42DC" w:rsidRPr="00532235">
        <w:t>.</w:t>
      </w:r>
      <w:r w:rsidR="00FF74BB" w:rsidRPr="00532235">
        <w:t xml:space="preserve"> </w:t>
      </w:r>
    </w:p>
    <w:p w14:paraId="6A28ED74" w14:textId="15F07DB0" w:rsidR="004D44D8" w:rsidRPr="00532235" w:rsidRDefault="00043878" w:rsidP="00A84B0A">
      <w:r w:rsidRPr="00532235">
        <w:t xml:space="preserve">Previous debate about </w:t>
      </w:r>
      <w:r w:rsidR="004A526D" w:rsidRPr="00532235">
        <w:t xml:space="preserve">the </w:t>
      </w:r>
      <w:r w:rsidR="009B7136" w:rsidRPr="00532235">
        <w:t xml:space="preserve">nature of any generic pattern may </w:t>
      </w:r>
      <w:r w:rsidR="004A526D" w:rsidRPr="00532235">
        <w:t xml:space="preserve">have </w:t>
      </w:r>
      <w:r w:rsidR="009B7136" w:rsidRPr="00532235">
        <w:t>be</w:t>
      </w:r>
      <w:r w:rsidR="004A526D" w:rsidRPr="00532235">
        <w:t>en</w:t>
      </w:r>
      <w:r w:rsidR="009B7136" w:rsidRPr="00532235">
        <w:t xml:space="preserve"> driven by the fact that </w:t>
      </w:r>
      <w:r w:rsidR="004A526D" w:rsidRPr="00532235">
        <w:t xml:space="preserve">this pattern has not yet been well </w:t>
      </w:r>
      <w:r w:rsidR="009B7136" w:rsidRPr="00532235">
        <w:t>estimated</w:t>
      </w:r>
      <w:r w:rsidR="004A526D" w:rsidRPr="00532235">
        <w:t xml:space="preserve">, due to </w:t>
      </w:r>
      <w:r w:rsidR="00A84B0A" w:rsidRPr="00532235">
        <w:t xml:space="preserve">a combination of </w:t>
      </w:r>
      <w:r w:rsidR="009B7136" w:rsidRPr="00532235">
        <w:t>small sample sizes (typical</w:t>
      </w:r>
      <w:r w:rsidR="00A84B0A" w:rsidRPr="00532235">
        <w:t xml:space="preserve">ly </w:t>
      </w:r>
      <w:r w:rsidR="00F140F6" w:rsidRPr="00532235">
        <w:t xml:space="preserve">around </w:t>
      </w:r>
      <w:r w:rsidR="00A84B0A" w:rsidRPr="00532235">
        <w:t>40</w:t>
      </w:r>
      <w:r w:rsidR="009B7136" w:rsidRPr="00532235">
        <w:t>) and a limited range of domains. In order to overcome this,</w:t>
      </w:r>
      <w:r w:rsidR="00A84B0A" w:rsidRPr="00532235">
        <w:t xml:space="preserve"> t</w:t>
      </w:r>
      <w:r w:rsidR="00002318" w:rsidRPr="00532235">
        <w:t xml:space="preserve">his article </w:t>
      </w:r>
      <w:r w:rsidR="004A526D" w:rsidRPr="00532235">
        <w:t xml:space="preserve">used </w:t>
      </w:r>
      <w:r w:rsidR="00D4006A" w:rsidRPr="00532235">
        <w:t>an unprecedently large sample</w:t>
      </w:r>
      <w:r w:rsidR="00587D81" w:rsidRPr="00532235">
        <w:t xml:space="preserve"> (</w:t>
      </w:r>
      <w:r w:rsidR="00587D81" w:rsidRPr="00532235">
        <w:rPr>
          <w:i/>
        </w:rPr>
        <w:t>N</w:t>
      </w:r>
      <w:r w:rsidR="00587D81" w:rsidRPr="00532235">
        <w:t xml:space="preserve"> = </w:t>
      </w:r>
      <w:r w:rsidR="006665D4" w:rsidRPr="00532235">
        <w:t>753</w:t>
      </w:r>
      <w:r w:rsidR="00587D81" w:rsidRPr="00532235">
        <w:t xml:space="preserve">) </w:t>
      </w:r>
      <w:r w:rsidR="00050494" w:rsidRPr="00532235">
        <w:t xml:space="preserve">addressing </w:t>
      </w:r>
      <w:r w:rsidR="00587D81" w:rsidRPr="00532235">
        <w:t>multiple attitude domains (</w:t>
      </w:r>
      <w:r w:rsidR="00587D81" w:rsidRPr="00532235">
        <w:rPr>
          <w:i/>
        </w:rPr>
        <w:t>k</w:t>
      </w:r>
      <w:r w:rsidR="00587D81" w:rsidRPr="00532235">
        <w:t xml:space="preserve"> = </w:t>
      </w:r>
      <w:r w:rsidR="006665D4" w:rsidRPr="00532235">
        <w:t>10</w:t>
      </w:r>
      <w:r w:rsidR="00587D81" w:rsidRPr="00532235">
        <w:t>)</w:t>
      </w:r>
      <w:r w:rsidR="00002318" w:rsidRPr="00532235">
        <w:t xml:space="preserve">. </w:t>
      </w:r>
      <w:r w:rsidR="00B019B2" w:rsidRPr="00532235">
        <w:t xml:space="preserve">This was </w:t>
      </w:r>
      <w:r w:rsidR="00E53AA7" w:rsidRPr="00532235">
        <w:t xml:space="preserve">achieved </w:t>
      </w:r>
      <w:r w:rsidR="00B019B2" w:rsidRPr="00532235">
        <w:t xml:space="preserve">by collating </w:t>
      </w:r>
      <w:r w:rsidR="00587D81" w:rsidRPr="00532235">
        <w:t xml:space="preserve">data from </w:t>
      </w:r>
      <w:r w:rsidR="00B019B2" w:rsidRPr="00532235">
        <w:t xml:space="preserve">published and unpublished IRAP </w:t>
      </w:r>
      <w:r w:rsidR="00587D81" w:rsidRPr="00532235">
        <w:t>studies conducted</w:t>
      </w:r>
      <w:r w:rsidR="00B019B2" w:rsidRPr="00532235">
        <w:t xml:space="preserve"> across two labs</w:t>
      </w:r>
      <w:r w:rsidR="00587D81" w:rsidRPr="00532235">
        <w:t xml:space="preserve"> </w:t>
      </w:r>
      <w:r w:rsidR="00E53AA7" w:rsidRPr="00532235">
        <w:t xml:space="preserve">that </w:t>
      </w:r>
      <w:r w:rsidR="00587D81" w:rsidRPr="00532235">
        <w:t>undert</w:t>
      </w:r>
      <w:r w:rsidR="00E53AA7" w:rsidRPr="00532235">
        <w:t>ook</w:t>
      </w:r>
      <w:r w:rsidR="00587D81" w:rsidRPr="00532235">
        <w:t xml:space="preserve"> multi-year IRAP research </w:t>
      </w:r>
      <w:r w:rsidR="00A932C6" w:rsidRPr="00532235">
        <w:t>programs</w:t>
      </w:r>
      <w:r w:rsidR="00B019B2" w:rsidRPr="00532235">
        <w:t xml:space="preserve">. </w:t>
      </w:r>
      <w:r w:rsidR="00A15C6B" w:rsidRPr="00532235">
        <w:t>This work</w:t>
      </w:r>
      <w:r w:rsidR="00B019B2" w:rsidRPr="00532235">
        <w:t xml:space="preserve"> </w:t>
      </w:r>
      <w:r w:rsidR="00A15C6B" w:rsidRPr="00532235">
        <w:t>aimed</w:t>
      </w:r>
      <w:r w:rsidR="00B019B2" w:rsidRPr="00532235">
        <w:t xml:space="preserve"> </w:t>
      </w:r>
      <w:r w:rsidR="00A15C6B" w:rsidRPr="00532235">
        <w:t>to</w:t>
      </w:r>
      <w:r w:rsidR="00F140F6" w:rsidRPr="00532235">
        <w:t xml:space="preserve"> (1) </w:t>
      </w:r>
      <w:r w:rsidR="00373AAD" w:rsidRPr="00532235">
        <w:t xml:space="preserve">assess the </w:t>
      </w:r>
      <w:r w:rsidR="005E6185" w:rsidRPr="00532235">
        <w:t>evidence that</w:t>
      </w:r>
      <w:r w:rsidR="00587D81" w:rsidRPr="00532235">
        <w:t xml:space="preserve"> IRAP effects tend to follow a generic pattern</w:t>
      </w:r>
      <w:r w:rsidR="00F140F6" w:rsidRPr="00532235">
        <w:t xml:space="preserve"> by</w:t>
      </w:r>
      <w:r w:rsidR="005E6185" w:rsidRPr="00532235">
        <w:t xml:space="preserve"> </w:t>
      </w:r>
      <w:r w:rsidR="009876CA" w:rsidRPr="00532235">
        <w:t>estimat</w:t>
      </w:r>
      <w:r w:rsidR="00F140F6" w:rsidRPr="00532235">
        <w:t>ing</w:t>
      </w:r>
      <w:r w:rsidR="009876CA" w:rsidRPr="00532235">
        <w:t xml:space="preserve"> the </w:t>
      </w:r>
      <w:r w:rsidR="00373AAD" w:rsidRPr="00532235">
        <w:t>generic pattern</w:t>
      </w:r>
      <w:r w:rsidR="009876CA" w:rsidRPr="00532235">
        <w:t xml:space="preserve"> more precisely</w:t>
      </w:r>
      <w:r w:rsidR="00F140F6" w:rsidRPr="00532235">
        <w:t xml:space="preserve">; </w:t>
      </w:r>
      <w:r w:rsidR="009876CA" w:rsidRPr="00532235">
        <w:t>(</w:t>
      </w:r>
      <w:r w:rsidR="00F140F6" w:rsidRPr="00532235">
        <w:t>2</w:t>
      </w:r>
      <w:r w:rsidR="005E6185" w:rsidRPr="00532235">
        <w:t xml:space="preserve">) </w:t>
      </w:r>
      <w:r w:rsidR="009876CA" w:rsidRPr="00532235">
        <w:t xml:space="preserve">understand the severity of the </w:t>
      </w:r>
      <w:r w:rsidR="00373AAD" w:rsidRPr="00532235">
        <w:t xml:space="preserve">generic pattern </w:t>
      </w:r>
      <w:r w:rsidR="00373AAD" w:rsidRPr="00532235">
        <w:lastRenderedPageBreak/>
        <w:t xml:space="preserve">by </w:t>
      </w:r>
      <w:r w:rsidR="009876CA" w:rsidRPr="00532235">
        <w:t>quantifying</w:t>
      </w:r>
      <w:r w:rsidR="00373AAD" w:rsidRPr="00532235">
        <w:t xml:space="preserve"> </w:t>
      </w:r>
      <w:r w:rsidR="005E6185" w:rsidRPr="00532235">
        <w:t xml:space="preserve">the proportion of variance </w:t>
      </w:r>
      <w:r w:rsidR="009876CA" w:rsidRPr="00532235">
        <w:t xml:space="preserve">in IRAP effects that comes from </w:t>
      </w:r>
      <w:r w:rsidR="005E6185" w:rsidRPr="00532235">
        <w:t>undesirable source</w:t>
      </w:r>
      <w:r w:rsidR="009876CA" w:rsidRPr="00532235">
        <w:t>s</w:t>
      </w:r>
      <w:r w:rsidR="00373AAD" w:rsidRPr="00532235">
        <w:t xml:space="preserve"> </w:t>
      </w:r>
      <w:r w:rsidR="00754CAE" w:rsidRPr="00532235">
        <w:t xml:space="preserve">(i.e., the generic pattern) </w:t>
      </w:r>
      <w:r w:rsidR="009876CA" w:rsidRPr="00532235">
        <w:t xml:space="preserve">versus </w:t>
      </w:r>
      <w:r w:rsidR="00373AAD" w:rsidRPr="00532235">
        <w:t xml:space="preserve">desirable sources (i.e., sensitivity to the domain being assessed); </w:t>
      </w:r>
      <w:r w:rsidR="00900EE7" w:rsidRPr="00532235">
        <w:t xml:space="preserve">and </w:t>
      </w:r>
      <w:r w:rsidR="009876CA" w:rsidRPr="00532235">
        <w:t>(</w:t>
      </w:r>
      <w:r w:rsidR="00F140F6" w:rsidRPr="00532235">
        <w:t>3</w:t>
      </w:r>
      <w:r w:rsidR="00373AAD" w:rsidRPr="00532235">
        <w:t xml:space="preserve">) </w:t>
      </w:r>
      <w:r w:rsidR="005E6185" w:rsidRPr="00532235">
        <w:t xml:space="preserve">make recommendations </w:t>
      </w:r>
      <w:r w:rsidR="009876CA" w:rsidRPr="00532235">
        <w:t>about</w:t>
      </w:r>
      <w:r w:rsidR="005E6185" w:rsidRPr="00532235">
        <w:t xml:space="preserve"> which </w:t>
      </w:r>
      <w:r w:rsidR="009876CA" w:rsidRPr="00532235">
        <w:t xml:space="preserve">common </w:t>
      </w:r>
      <w:r w:rsidR="005E6185" w:rsidRPr="00532235">
        <w:t>analytic strategies give rise to valid versus invalid inferences</w:t>
      </w:r>
      <w:r w:rsidR="00587D81" w:rsidRPr="00532235">
        <w:t xml:space="preserve"> as a result of this generic pattern</w:t>
      </w:r>
      <w:r w:rsidR="00900EE7" w:rsidRPr="00532235">
        <w:t>.</w:t>
      </w:r>
    </w:p>
    <w:p w14:paraId="2ACA5431" w14:textId="08100C62" w:rsidR="00DD0916" w:rsidRPr="00532235" w:rsidRDefault="00DD0916" w:rsidP="00471A4B">
      <w:pPr>
        <w:pStyle w:val="Heading1"/>
      </w:pPr>
      <w:bookmarkStart w:id="3" w:name="_yzqcyehgy7mj" w:colFirst="0" w:colLast="0"/>
      <w:bookmarkEnd w:id="3"/>
      <w:r w:rsidRPr="00532235">
        <w:t>Method</w:t>
      </w:r>
    </w:p>
    <w:p w14:paraId="69574054" w14:textId="0A53B41B" w:rsidR="005F77D1" w:rsidRPr="00532235" w:rsidRDefault="005F77D1" w:rsidP="006823CC">
      <w:r w:rsidRPr="00532235">
        <w:t xml:space="preserve">All </w:t>
      </w:r>
      <w:r w:rsidR="006D3940" w:rsidRPr="00532235">
        <w:t xml:space="preserve">data and code for data processing and analysis </w:t>
      </w:r>
      <w:r w:rsidRPr="00532235">
        <w:t>code is available on the Open Science Framework (</w:t>
      </w:r>
      <w:hyperlink r:id="rId11" w:history="1">
        <w:r w:rsidRPr="00532235">
          <w:rPr>
            <w:rStyle w:val="Hyperlink"/>
          </w:rPr>
          <w:t>osf.io/</w:t>
        </w:r>
        <w:proofErr w:type="spellStart"/>
        <w:r w:rsidRPr="00532235">
          <w:rPr>
            <w:rStyle w:val="Hyperlink"/>
          </w:rPr>
          <w:t>vhzsn</w:t>
        </w:r>
        <w:proofErr w:type="spellEnd"/>
      </w:hyperlink>
      <w:r w:rsidRPr="00532235">
        <w:t xml:space="preserve">). We report how we determined our sample size, all data exclusions, all manipulations, and all measures in the study </w:t>
      </w:r>
      <w:r w:rsidRPr="00532235">
        <w:fldChar w:fldCharType="begin"/>
      </w:r>
      <w:r w:rsidRPr="00532235">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Pr="00532235">
        <w:fldChar w:fldCharType="separate"/>
      </w:r>
      <w:r w:rsidRPr="00532235">
        <w:t>(Simmons et al., 2012)</w:t>
      </w:r>
      <w:r w:rsidRPr="00532235">
        <w:fldChar w:fldCharType="end"/>
      </w:r>
      <w:r w:rsidRPr="00532235">
        <w:t>.</w:t>
      </w:r>
      <w:r w:rsidR="006823CC" w:rsidRPr="00532235">
        <w:t xml:space="preserve"> All analyses were done in R </w:t>
      </w:r>
      <w:r w:rsidR="006823CC" w:rsidRPr="00532235">
        <w:fldChar w:fldCharType="begin"/>
      </w:r>
      <w:r w:rsidR="006823CC" w:rsidRPr="00532235">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6823CC" w:rsidRPr="00532235">
        <w:fldChar w:fldCharType="separate"/>
      </w:r>
      <w:r w:rsidR="006823CC" w:rsidRPr="00532235">
        <w:t>(R Core Team, 2020)</w:t>
      </w:r>
      <w:r w:rsidR="006823CC" w:rsidRPr="00532235">
        <w:fldChar w:fldCharType="end"/>
      </w:r>
      <w:r w:rsidR="006823CC" w:rsidRPr="00532235">
        <w:t xml:space="preserve"> using the packages </w:t>
      </w:r>
      <w:proofErr w:type="spellStart"/>
      <w:r w:rsidR="006823CC" w:rsidRPr="00532235">
        <w:t>ez</w:t>
      </w:r>
      <w:proofErr w:type="spellEnd"/>
      <w:r w:rsidR="006823CC" w:rsidRPr="00532235">
        <w:t xml:space="preserve"> </w:t>
      </w:r>
      <w:r w:rsidR="006823CC" w:rsidRPr="00532235">
        <w:fldChar w:fldCharType="begin"/>
      </w:r>
      <w:r w:rsidR="006823CC" w:rsidRPr="00532235">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6823CC" w:rsidRPr="00532235">
        <w:fldChar w:fldCharType="separate"/>
      </w:r>
      <w:r w:rsidR="006823CC" w:rsidRPr="00532235">
        <w:rPr>
          <w:noProof/>
        </w:rPr>
        <w:t>(Lawrence, 2016)</w:t>
      </w:r>
      <w:r w:rsidR="006823CC" w:rsidRPr="00532235">
        <w:fldChar w:fldCharType="end"/>
      </w:r>
      <w:r w:rsidR="006823CC" w:rsidRPr="00532235">
        <w:t xml:space="preserve">, </w:t>
      </w:r>
      <w:proofErr w:type="spellStart"/>
      <w:r w:rsidR="006823CC" w:rsidRPr="00532235">
        <w:t>schoRsch</w:t>
      </w:r>
      <w:proofErr w:type="spellEnd"/>
      <w:r w:rsidR="006823CC" w:rsidRPr="00532235">
        <w:t xml:space="preserve"> </w:t>
      </w:r>
      <w:r w:rsidR="006823CC" w:rsidRPr="00532235">
        <w:fldChar w:fldCharType="begin"/>
      </w:r>
      <w:r w:rsidR="006823CC" w:rsidRPr="00532235">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6823CC" w:rsidRPr="00532235">
        <w:fldChar w:fldCharType="separate"/>
      </w:r>
      <w:r w:rsidR="006823CC" w:rsidRPr="00532235">
        <w:rPr>
          <w:noProof/>
        </w:rPr>
        <w:t>(Pfister &amp; Janczyk, 2019)</w:t>
      </w:r>
      <w:r w:rsidR="006823CC" w:rsidRPr="00532235">
        <w:fldChar w:fldCharType="end"/>
      </w:r>
      <w:r w:rsidR="00350CA3" w:rsidRPr="00532235">
        <w:t xml:space="preserve">, and lme4 </w:t>
      </w:r>
      <w:r w:rsidR="00350CA3" w:rsidRPr="00532235">
        <w:fldChar w:fldCharType="begin"/>
      </w:r>
      <w:r w:rsidR="00350CA3" w:rsidRPr="00532235">
        <w:instrText xml:space="preserve"> ADDIN ZOTERO_ITEM CSL_CITATION {"citationID":"Grf9UMU5","properties":{"formattedCitation":"(Bates et al., 2015)","plainCitation":"(Bates et al., 2015)","noteIndex":0},"citationItems":[{"id":5282,"uris":["http://zotero.org/users/1687755/items/RRNKVPM6"],"uri":["http://zotero.org/users/1687755/items/RRNKVPM6"],"itemData":{"id":5282,"type":"article-journal","container-title":"Journal of Statistical Software","DOI":"10.18637/jss.v067.i01","issue":"1","page":"1–48","title":"Fitting Linear Mixed-Effects Models Using lme4","volume":"67","author":[{"family":"Bates","given":"Douglas"},{"family":"Mächler","given":"Martin"},{"family":"Bolker","given":"Ben"},{"family":"Walker","given":"Steve"}],"issued":{"date-parts":[["2015"]]}}}],"schema":"https://github.com/citation-style-language/schema/raw/master/csl-citation.json"} </w:instrText>
      </w:r>
      <w:r w:rsidR="00350CA3" w:rsidRPr="00532235">
        <w:fldChar w:fldCharType="separate"/>
      </w:r>
      <w:r w:rsidR="00350CA3" w:rsidRPr="00532235">
        <w:rPr>
          <w:noProof/>
        </w:rPr>
        <w:t>(Bates et al., 2015)</w:t>
      </w:r>
      <w:r w:rsidR="00350CA3" w:rsidRPr="00532235">
        <w:fldChar w:fldCharType="end"/>
      </w:r>
      <w:r w:rsidR="00350CA3" w:rsidRPr="00532235">
        <w:t>.</w:t>
      </w:r>
    </w:p>
    <w:p w14:paraId="29993078" w14:textId="7F248806" w:rsidR="00BD1E1F" w:rsidRPr="00532235" w:rsidRDefault="00DD0916" w:rsidP="00BD1E1F">
      <w:pPr>
        <w:pStyle w:val="Heading2"/>
        <w:rPr>
          <w:rStyle w:val="Heading3Char"/>
          <w:b/>
          <w:bCs/>
        </w:rPr>
      </w:pPr>
      <w:bookmarkStart w:id="4" w:name="_6a1sgl1fgfyh" w:colFirst="0" w:colLast="0"/>
      <w:bookmarkEnd w:id="4"/>
      <w:r w:rsidRPr="00532235">
        <w:rPr>
          <w:rStyle w:val="Heading3Char"/>
          <w:b/>
          <w:bCs/>
        </w:rPr>
        <w:t>Data</w:t>
      </w:r>
    </w:p>
    <w:p w14:paraId="16A130C2" w14:textId="7F0F42C5" w:rsidR="00BD41FB" w:rsidRPr="00532235" w:rsidRDefault="005816C9" w:rsidP="006665D4">
      <w:r w:rsidRPr="00532235">
        <w:t xml:space="preserve">Data was </w:t>
      </w:r>
      <w:r w:rsidR="00E8126F" w:rsidRPr="00532235">
        <w:t xml:space="preserve">taken from an existing, publicly available dataset </w:t>
      </w:r>
      <w:r w:rsidR="00072F92" w:rsidRPr="00532235">
        <w:t xml:space="preserve">of </w:t>
      </w:r>
      <w:r w:rsidRPr="00532235">
        <w:t xml:space="preserve">IRAP </w:t>
      </w:r>
      <w:r w:rsidR="00072F92" w:rsidRPr="00532235">
        <w:t xml:space="preserve">data </w:t>
      </w:r>
      <w:r w:rsidR="00E8126F" w:rsidRPr="00532235">
        <w:fldChar w:fldCharType="begin"/>
      </w:r>
      <w:r w:rsidR="00ED2023" w:rsidRPr="00532235">
        <w:instrText xml:space="preserve"> ADDIN ZOTERO_ITEM CSL_CITATION {"citationID":"ned0rxUt","properties":{"formattedCitation":"(osf.io/v3twe; see Hussey &amp; Drake, 2020)","plainCitation":"(osf.io/v3twe; see Hussey &amp; Drake, 2020)","noteIndex":0},"citationItems":[{"id":12684,"uris":["http://zotero.org/users/1687755/items/MU3ZSDRR"],"uri":["http://zotero.org/users/1687755/items/MU3ZSDRR"],"itemData":{"id":12684,"type":"article-journal","abstract":"Evidence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E."}],"accessed":{"date-parts":[["2020",6,12]]},"issued":{"date-parts":[["2020"]]}},"prefix":"osf.io/v3twe; see "}],"schema":"https://github.com/citation-style-language/schema/raw/master/csl-citation.json"} </w:instrText>
      </w:r>
      <w:r w:rsidR="00E8126F" w:rsidRPr="00532235">
        <w:fldChar w:fldCharType="separate"/>
      </w:r>
      <w:r w:rsidR="00ED2023" w:rsidRPr="00532235">
        <w:rPr>
          <w:noProof/>
        </w:rPr>
        <w:t>(osf.io/v3twe; see Hussey &amp; Drake, 2020)</w:t>
      </w:r>
      <w:r w:rsidR="00E8126F" w:rsidRPr="00532235">
        <w:fldChar w:fldCharType="end"/>
      </w:r>
      <w:r w:rsidR="00DD0916" w:rsidRPr="00532235">
        <w:t xml:space="preserve">. </w:t>
      </w:r>
      <w:r w:rsidR="00222333" w:rsidRPr="00532235">
        <w:t>The current study therefore employs secondary analysis of existing data</w:t>
      </w:r>
      <w:r w:rsidR="0079388B" w:rsidRPr="00532235">
        <w:t>, with sample size being determined by data availability</w:t>
      </w:r>
      <w:r w:rsidR="00222333" w:rsidRPr="00532235">
        <w:t xml:space="preserve">. </w:t>
      </w:r>
      <w:r w:rsidR="0083307F" w:rsidRPr="00532235">
        <w:t>I</w:t>
      </w:r>
      <w:r w:rsidR="00165502" w:rsidRPr="00532235">
        <w:t>nclusion criteria</w:t>
      </w:r>
      <w:r w:rsidR="0083307F" w:rsidRPr="00532235">
        <w:t xml:space="preserve"> were as follows</w:t>
      </w:r>
      <w:r w:rsidR="00165502" w:rsidRPr="00532235">
        <w:t>:</w:t>
      </w:r>
      <w:r w:rsidR="00FC1750" w:rsidRPr="00532235">
        <w:t xml:space="preserve"> </w:t>
      </w:r>
      <w:r w:rsidR="00165502" w:rsidRPr="00532235">
        <w:t>(1)</w:t>
      </w:r>
      <w:r w:rsidR="003B3D03" w:rsidRPr="00532235">
        <w:t xml:space="preserve"> </w:t>
      </w:r>
      <w:r w:rsidR="006C5EA7" w:rsidRPr="00532235">
        <w:t>T</w:t>
      </w:r>
      <w:r w:rsidR="003550CD" w:rsidRPr="00532235">
        <w:t xml:space="preserve">he study </w:t>
      </w:r>
      <w:r w:rsidR="003B3D03" w:rsidRPr="00532235">
        <w:t xml:space="preserve">must </w:t>
      </w:r>
      <w:r w:rsidR="003550CD" w:rsidRPr="00532235">
        <w:t xml:space="preserve">have </w:t>
      </w:r>
      <w:r w:rsidR="003B3D03" w:rsidRPr="00532235">
        <w:t>include</w:t>
      </w:r>
      <w:r w:rsidR="003550CD" w:rsidRPr="00532235">
        <w:t>d</w:t>
      </w:r>
      <w:r w:rsidR="003B3D03" w:rsidRPr="00532235">
        <w:t xml:space="preserve"> at least one standard IRAP</w:t>
      </w:r>
      <w:r w:rsidR="00587D81" w:rsidRPr="00532235">
        <w:t xml:space="preserve"> </w:t>
      </w:r>
      <w:r w:rsidR="003B3D03" w:rsidRPr="00532235">
        <w:t xml:space="preserve">(i.e., not </w:t>
      </w:r>
      <w:r w:rsidR="004D44D8" w:rsidRPr="00532235">
        <w:t>variants</w:t>
      </w:r>
      <w:r w:rsidR="003B3D03" w:rsidRPr="00532235">
        <w:t xml:space="preserve"> such as the MT-IRAP</w:t>
      </w:r>
      <w:r w:rsidR="00CE5BC6" w:rsidRPr="00532235">
        <w:t xml:space="preserve"> or Training IRAP</w:t>
      </w:r>
      <w:r w:rsidR="003B3D03" w:rsidRPr="00532235">
        <w:t>)</w:t>
      </w:r>
      <w:r w:rsidR="00FF58CD" w:rsidRPr="00532235">
        <w:t>;</w:t>
      </w:r>
      <w:r w:rsidR="003B3D03" w:rsidRPr="00532235">
        <w:t xml:space="preserve"> </w:t>
      </w:r>
      <w:r w:rsidR="00203AE4" w:rsidRPr="00532235">
        <w:t>(</w:t>
      </w:r>
      <w:r w:rsidR="003131E8" w:rsidRPr="00532235">
        <w:t>2</w:t>
      </w:r>
      <w:r w:rsidR="00203AE4" w:rsidRPr="00532235">
        <w:t xml:space="preserve">) </w:t>
      </w:r>
      <w:r w:rsidR="003B3D03" w:rsidRPr="00532235">
        <w:t>T</w:t>
      </w:r>
      <w:r w:rsidR="00DD0916" w:rsidRPr="00532235">
        <w:t xml:space="preserve">he IRAP must employ single-word, valenced attribute category stimuli (e.g., positive vs. negative). This did not include other more specific categorizations (e.g., masculine/feminine) or more elaborate propositions (e.g., </w:t>
      </w:r>
      <w:r w:rsidR="006C11B7" w:rsidRPr="00532235">
        <w:t>‘</w:t>
      </w:r>
      <w:r w:rsidR="00DD0916" w:rsidRPr="00532235">
        <w:t>I can approach</w:t>
      </w:r>
      <w:r w:rsidR="006C11B7" w:rsidRPr="00532235">
        <w:t>’</w:t>
      </w:r>
      <w:r w:rsidR="00DD0916" w:rsidRPr="00532235">
        <w:t xml:space="preserve"> vs. </w:t>
      </w:r>
      <w:r w:rsidR="006C11B7" w:rsidRPr="00532235">
        <w:t>‘</w:t>
      </w:r>
      <w:r w:rsidR="00DD0916" w:rsidRPr="00532235">
        <w:t>I cannot tolerate it</w:t>
      </w:r>
      <w:r w:rsidR="006C11B7" w:rsidRPr="00532235">
        <w:t>’</w:t>
      </w:r>
      <w:r w:rsidR="00DD0916" w:rsidRPr="00532235">
        <w:t xml:space="preserve">). This served to limit the differences between IRAPs to the </w:t>
      </w:r>
      <w:r w:rsidR="00DD0916" w:rsidRPr="00532235">
        <w:lastRenderedPageBreak/>
        <w:t>domain being evaluated while keeping other aspects of the procedure relatively consistent</w:t>
      </w:r>
      <w:r w:rsidR="00FF58CD" w:rsidRPr="00532235">
        <w:t>;</w:t>
      </w:r>
      <w:r w:rsidR="00FC1750" w:rsidRPr="00532235">
        <w:t xml:space="preserve"> </w:t>
      </w:r>
      <w:r w:rsidR="00587D81" w:rsidRPr="00532235">
        <w:t>(</w:t>
      </w:r>
      <w:r w:rsidR="0000571F" w:rsidRPr="00532235">
        <w:t>3</w:t>
      </w:r>
      <w:r w:rsidR="00587D81" w:rsidRPr="00532235">
        <w:t xml:space="preserve">) The IRAP must have used </w:t>
      </w:r>
      <w:r w:rsidR="00CF1323" w:rsidRPr="00532235">
        <w:t>‘T</w:t>
      </w:r>
      <w:r w:rsidR="00587D81" w:rsidRPr="00532235">
        <w:t>rue</w:t>
      </w:r>
      <w:r w:rsidR="00CF1323" w:rsidRPr="00532235">
        <w:t>’</w:t>
      </w:r>
      <w:r w:rsidR="00587D81" w:rsidRPr="00532235">
        <w:t xml:space="preserve"> and </w:t>
      </w:r>
      <w:r w:rsidR="00CF1323" w:rsidRPr="00532235">
        <w:t>‘F</w:t>
      </w:r>
      <w:r w:rsidR="00587D81" w:rsidRPr="00532235">
        <w:t>alse</w:t>
      </w:r>
      <w:r w:rsidR="00CF1323" w:rsidRPr="00532235">
        <w:t>’</w:t>
      </w:r>
      <w:r w:rsidR="00587D81" w:rsidRPr="00532235">
        <w:t xml:space="preserve"> as response options within the procedure</w:t>
      </w:r>
      <w:r w:rsidR="00FF58CD" w:rsidRPr="00532235">
        <w:t>;</w:t>
      </w:r>
      <w:r w:rsidR="00587D81" w:rsidRPr="00532235">
        <w:t xml:space="preserve"> </w:t>
      </w:r>
      <w:r w:rsidR="00203AE4" w:rsidRPr="00532235">
        <w:t>(</w:t>
      </w:r>
      <w:r w:rsidR="0012495D" w:rsidRPr="00532235">
        <w:t>4</w:t>
      </w:r>
      <w:r w:rsidR="003B3D03" w:rsidRPr="00532235">
        <w:t>) W</w:t>
      </w:r>
      <w:r w:rsidR="00DD0916" w:rsidRPr="00532235">
        <w:t>hen a study employed multiple IRAPs within participants, only the first IRAP that each participant completed was included.</w:t>
      </w:r>
      <w:r w:rsidR="00FC1750" w:rsidRPr="00532235">
        <w:t xml:space="preserve"> </w:t>
      </w:r>
      <w:r w:rsidR="00DD0916" w:rsidRPr="00532235">
        <w:t>Data from 1</w:t>
      </w:r>
      <w:r w:rsidR="00072F92" w:rsidRPr="00532235">
        <w:t>2</w:t>
      </w:r>
      <w:r w:rsidR="00DD0916" w:rsidRPr="00532235">
        <w:t xml:space="preserve"> </w:t>
      </w:r>
      <w:r w:rsidR="007F0CB5" w:rsidRPr="00532235">
        <w:t xml:space="preserve">IRAPs across </w:t>
      </w:r>
      <w:r w:rsidR="00072F92" w:rsidRPr="00532235">
        <w:t>10</w:t>
      </w:r>
      <w:r w:rsidR="00DD0916" w:rsidRPr="00532235">
        <w:t xml:space="preserve"> domains </w:t>
      </w:r>
      <w:r w:rsidR="00AF280B" w:rsidRPr="00532235">
        <w:t xml:space="preserve">and a total of </w:t>
      </w:r>
      <w:r w:rsidR="00072F92" w:rsidRPr="00532235">
        <w:t xml:space="preserve">753 </w:t>
      </w:r>
      <w:r w:rsidR="00AF280B" w:rsidRPr="00532235">
        <w:t xml:space="preserve">participants </w:t>
      </w:r>
      <w:r w:rsidR="007D58B2" w:rsidRPr="00532235">
        <w:t>met inclusion criteria</w:t>
      </w:r>
      <w:r w:rsidR="00222333" w:rsidRPr="00532235">
        <w:t xml:space="preserve">. </w:t>
      </w:r>
      <w:r w:rsidR="008F2BF8" w:rsidRPr="00532235">
        <w:t>See Figure 2 for a list of all domains.</w:t>
      </w:r>
    </w:p>
    <w:p w14:paraId="456B5526" w14:textId="77777777" w:rsidR="00BD1E1F" w:rsidRPr="00532235" w:rsidRDefault="003D7B03" w:rsidP="00BD1E1F">
      <w:pPr>
        <w:pStyle w:val="Heading2"/>
      </w:pPr>
      <w:r w:rsidRPr="00532235">
        <w:t>Performance exclusions</w:t>
      </w:r>
    </w:p>
    <w:p w14:paraId="7A14B267" w14:textId="199EFED7" w:rsidR="003D7B03" w:rsidRPr="00532235" w:rsidRDefault="003D7B03" w:rsidP="00BD1E1F">
      <w:r w:rsidRPr="00532235">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532235">
        <w:fldChar w:fldCharType="begin"/>
      </w:r>
      <w:r w:rsidR="004C4A01" w:rsidRPr="00532235">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532235">
        <w:fldChar w:fldCharType="separate"/>
      </w:r>
      <w:r w:rsidR="004C4A01" w:rsidRPr="00532235">
        <w:t>(Ratcliff, 1993; Whelan, 2008)</w:t>
      </w:r>
      <w:r w:rsidR="004C4A01" w:rsidRPr="00532235">
        <w:fldChar w:fldCharType="end"/>
      </w:r>
      <w:r w:rsidRPr="00532235">
        <w:t xml:space="preserve">. A total of </w:t>
      </w:r>
      <w:r w:rsidR="00373DFA" w:rsidRPr="00532235">
        <w:t>44</w:t>
      </w:r>
      <w:r w:rsidRPr="00532235">
        <w:t xml:space="preserve"> participants (</w:t>
      </w:r>
      <w:r w:rsidR="00373DFA" w:rsidRPr="00532235">
        <w:t>5.8</w:t>
      </w:r>
      <w:r w:rsidRPr="00532235">
        <w:t>%) were excluded on this basis.</w:t>
      </w:r>
      <w:bookmarkStart w:id="5" w:name="_5g8p8jzfdniw" w:colFirst="0" w:colLast="0"/>
      <w:bookmarkEnd w:id="5"/>
      <w:r w:rsidRPr="00532235">
        <w:t xml:space="preserve"> </w:t>
      </w:r>
    </w:p>
    <w:p w14:paraId="2343975A" w14:textId="77777777" w:rsidR="00BD1E1F" w:rsidRPr="00532235" w:rsidRDefault="00BD6ACD" w:rsidP="00BD1E1F">
      <w:pPr>
        <w:pStyle w:val="Heading2"/>
      </w:pPr>
      <w:bookmarkStart w:id="6" w:name="_ewb4gz3cin37" w:colFirst="0" w:colLast="0"/>
      <w:bookmarkEnd w:id="6"/>
      <w:r w:rsidRPr="00532235">
        <w:t>Participants</w:t>
      </w:r>
    </w:p>
    <w:p w14:paraId="4DB20D51" w14:textId="24BB1791" w:rsidR="00BD6ACD" w:rsidRPr="00532235" w:rsidRDefault="00BD6ACD" w:rsidP="00BD6ACD">
      <w:r w:rsidRPr="00532235">
        <w:t xml:space="preserve">Ethical approval for each original study was granted by the local institutional review board, and informed consent was obtained from all individuals prior to participation. The final analytic sample after performance exclusions contained </w:t>
      </w:r>
      <w:r w:rsidR="00CA0515" w:rsidRPr="00532235">
        <w:t>709</w:t>
      </w:r>
      <w:r w:rsidRPr="00532235">
        <w:t xml:space="preserve"> participants</w:t>
      </w:r>
      <w:r w:rsidR="00CA0515" w:rsidRPr="00532235">
        <w:t xml:space="preserve">. Where </w:t>
      </w:r>
      <w:r w:rsidR="00DE1D41" w:rsidRPr="00532235">
        <w:t xml:space="preserve">demographics data was present, participants were typically female </w:t>
      </w:r>
      <w:r w:rsidR="00356EE5" w:rsidRPr="00532235">
        <w:t>(</w:t>
      </w:r>
      <w:r w:rsidR="00DE1D41" w:rsidRPr="00532235">
        <w:t>193</w:t>
      </w:r>
      <w:r w:rsidRPr="00532235">
        <w:t xml:space="preserve"> women </w:t>
      </w:r>
      <w:r w:rsidR="00356EE5" w:rsidRPr="00532235">
        <w:t>[</w:t>
      </w:r>
      <w:r w:rsidR="00DE1D41" w:rsidRPr="00532235">
        <w:t>62.5</w:t>
      </w:r>
      <w:r w:rsidRPr="00532235">
        <w:t>%</w:t>
      </w:r>
      <w:r w:rsidR="00356EE5" w:rsidRPr="00532235">
        <w:t>]</w:t>
      </w:r>
      <w:r w:rsidRPr="00532235">
        <w:t xml:space="preserve">, 159 men </w:t>
      </w:r>
      <w:r w:rsidR="00356EE5" w:rsidRPr="00532235">
        <w:t>[</w:t>
      </w:r>
      <w:r w:rsidRPr="00532235">
        <w:t>3</w:t>
      </w:r>
      <w:r w:rsidR="00DE1D41" w:rsidRPr="00532235">
        <w:t>7.2</w:t>
      </w:r>
      <w:r w:rsidRPr="00532235">
        <w:t>%</w:t>
      </w:r>
      <w:r w:rsidR="00356EE5" w:rsidRPr="00532235">
        <w:t>]</w:t>
      </w:r>
      <w:r w:rsidRPr="00532235">
        <w:t xml:space="preserve">, 1 identified </w:t>
      </w:r>
      <w:r w:rsidR="00356EE5" w:rsidRPr="00532235">
        <w:t>as nonbinary</w:t>
      </w:r>
      <w:r w:rsidR="00DE1D41" w:rsidRPr="00532235">
        <w:t xml:space="preserve"> [0.3%]) and </w:t>
      </w:r>
      <w:r w:rsidR="00DE1D41" w:rsidRPr="00532235">
        <w:lastRenderedPageBreak/>
        <w:t>young adults (</w:t>
      </w:r>
      <w:r w:rsidRPr="00532235">
        <w:rPr>
          <w:i/>
        </w:rPr>
        <w:t>M</w:t>
      </w:r>
      <w:r w:rsidRPr="00532235">
        <w:rPr>
          <w:rFonts w:cs="Times New Roman (Body CS)"/>
          <w:vertAlign w:val="subscript"/>
        </w:rPr>
        <w:t>age</w:t>
      </w:r>
      <w:r w:rsidRPr="00532235">
        <w:t xml:space="preserve"> = 2</w:t>
      </w:r>
      <w:r w:rsidR="00DE1D41" w:rsidRPr="00532235">
        <w:t>0.1</w:t>
      </w:r>
      <w:r w:rsidRPr="00532235">
        <w:t xml:space="preserve">, </w:t>
      </w:r>
      <w:r w:rsidRPr="00532235">
        <w:rPr>
          <w:i/>
        </w:rPr>
        <w:t>SD</w:t>
      </w:r>
      <w:r w:rsidRPr="00532235">
        <w:t xml:space="preserve"> = </w:t>
      </w:r>
      <w:r w:rsidR="00DE1D41" w:rsidRPr="00532235">
        <w:t>4.7</w:t>
      </w:r>
      <w:r w:rsidRPr="00532235">
        <w:t xml:space="preserve">). </w:t>
      </w:r>
      <w:r w:rsidR="00DE1D41" w:rsidRPr="00532235">
        <w:t>Sample size by attitude domain ranged from 19 to 131 (</w:t>
      </w:r>
      <w:r w:rsidR="00DE1D41" w:rsidRPr="00532235">
        <w:rPr>
          <w:i/>
        </w:rPr>
        <w:t>M</w:t>
      </w:r>
      <w:r w:rsidR="00DE1D41" w:rsidRPr="00532235">
        <w:t xml:space="preserve"> = </w:t>
      </w:r>
      <w:r w:rsidR="003A4701" w:rsidRPr="00532235">
        <w:t>70.9</w:t>
      </w:r>
      <w:r w:rsidR="00DE1D41" w:rsidRPr="00532235">
        <w:t xml:space="preserve">, </w:t>
      </w:r>
      <w:r w:rsidR="00DE1D41" w:rsidRPr="00532235">
        <w:rPr>
          <w:i/>
        </w:rPr>
        <w:t>SD</w:t>
      </w:r>
      <w:r w:rsidR="00DE1D41" w:rsidRPr="00532235">
        <w:t xml:space="preserve"> = 3</w:t>
      </w:r>
      <w:r w:rsidR="003A4701" w:rsidRPr="00532235">
        <w:t>8</w:t>
      </w:r>
      <w:r w:rsidR="00DE1D41" w:rsidRPr="00532235">
        <w:t>.</w:t>
      </w:r>
      <w:r w:rsidR="003A4701" w:rsidRPr="00532235">
        <w:t>8</w:t>
      </w:r>
      <w:r w:rsidR="00DE1D41" w:rsidRPr="00532235">
        <w:t>).</w:t>
      </w:r>
      <w:r w:rsidRPr="00532235">
        <w:t xml:space="preserve"> </w:t>
      </w:r>
      <w:bookmarkStart w:id="7" w:name="_yzgpn55klhwa" w:colFirst="0" w:colLast="0"/>
      <w:bookmarkEnd w:id="7"/>
    </w:p>
    <w:p w14:paraId="218CBD61" w14:textId="77777777" w:rsidR="00BD1E1F" w:rsidRPr="00532235" w:rsidRDefault="00DD0916" w:rsidP="00BD1E1F">
      <w:pPr>
        <w:pStyle w:val="Heading2"/>
      </w:pPr>
      <w:r w:rsidRPr="00532235">
        <w:t>Measures</w:t>
      </w:r>
    </w:p>
    <w:p w14:paraId="29692F78" w14:textId="43644802" w:rsidR="0013175C" w:rsidRPr="00532235" w:rsidRDefault="0013175C" w:rsidP="0013175C">
      <w:bookmarkStart w:id="8" w:name="_e4ajn071d6fh" w:colFirst="0" w:colLast="0"/>
      <w:bookmarkEnd w:id="8"/>
      <w:r w:rsidRPr="00532235">
        <w:t>The IRAP is a computer-based reaction time task. Its procedural parameters have been discussed in great detail in many other papers</w:t>
      </w:r>
      <w:r w:rsidR="009C27FB" w:rsidRPr="00532235">
        <w:t xml:space="preserve"> </w:t>
      </w:r>
      <w:r w:rsidR="009C27FB" w:rsidRPr="00532235">
        <w:fldChar w:fldCharType="begin"/>
      </w:r>
      <w:r w:rsidR="009C27FB" w:rsidRPr="00532235">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532235">
        <w:fldChar w:fldCharType="separate"/>
      </w:r>
      <w:r w:rsidR="009C27FB" w:rsidRPr="00532235">
        <w:t>(Barnes-Holmes et al., 2010; Hussey, Thompson, et al., 2015)</w:t>
      </w:r>
      <w:r w:rsidR="009C27FB" w:rsidRPr="00532235">
        <w:fldChar w:fldCharType="end"/>
      </w:r>
      <w:r w:rsidRPr="00532235">
        <w:t>, and so only a brief overview will be provided here</w:t>
      </w:r>
      <w:r w:rsidR="009E4D48" w:rsidRPr="00532235">
        <w:t xml:space="preserve"> </w:t>
      </w:r>
      <w:r w:rsidR="009E4D48" w:rsidRPr="00532235">
        <w:fldChar w:fldCharType="begin"/>
      </w:r>
      <w:r w:rsidR="004C084F" w:rsidRPr="00532235">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532235">
        <w:fldChar w:fldCharType="separate"/>
      </w:r>
      <w:r w:rsidR="009E4D48" w:rsidRPr="00532235">
        <w:t>(see Hussey, 2020)</w:t>
      </w:r>
      <w:r w:rsidR="009E4D48" w:rsidRPr="00532235">
        <w:fldChar w:fldCharType="end"/>
      </w:r>
      <w:r w:rsidRPr="00532235">
        <w:t xml:space="preserve">. On each block of trials, participants are </w:t>
      </w:r>
      <w:r w:rsidR="00480928" w:rsidRPr="00532235">
        <w:t xml:space="preserve">presented </w:t>
      </w:r>
      <w:r w:rsidRPr="00532235">
        <w:t xml:space="preserve">with images or words at the top of the screen and in the middle of the screen. Response options are presented on the bottom left and bottom right sides of the </w:t>
      </w:r>
      <w:r w:rsidR="00693AAB" w:rsidRPr="00532235">
        <w:t>screen and</w:t>
      </w:r>
      <w:r w:rsidRPr="00532235">
        <w:t xml:space="preserve"> are mapped to the left and right response keys. In order to progress to the next trial, the correct response must be given. Incorrect responses result in a red X being presented on screen. </w:t>
      </w:r>
      <w:r w:rsidR="001442E6" w:rsidRPr="00532235">
        <w:t xml:space="preserve">The correct responses alternated between blocks. </w:t>
      </w:r>
      <w:r w:rsidR="00781B63" w:rsidRPr="00532235">
        <w:t>F</w:t>
      </w:r>
      <w:r w:rsidRPr="00532235">
        <w:t xml:space="preserve">or example, </w:t>
      </w:r>
      <w:r w:rsidR="00781B63" w:rsidRPr="00532235">
        <w:t>an IRAP study examining racial attitudes might include “</w:t>
      </w:r>
      <w:r w:rsidR="00AB04AF" w:rsidRPr="00532235">
        <w:t>W</w:t>
      </w:r>
      <w:r w:rsidR="00781B63" w:rsidRPr="00532235">
        <w:t>hite people” and “</w:t>
      </w:r>
      <w:r w:rsidR="00AB04AF" w:rsidRPr="00532235">
        <w:t>B</w:t>
      </w:r>
      <w:r w:rsidR="00781B63" w:rsidRPr="00532235">
        <w:t>lack people” as categor</w:t>
      </w:r>
      <w:r w:rsidR="00AB04AF" w:rsidRPr="00532235">
        <w:t>y stimuli</w:t>
      </w:r>
      <w:r w:rsidR="00781B63" w:rsidRPr="00532235">
        <w:t xml:space="preserve"> and positive and negative </w:t>
      </w:r>
      <w:r w:rsidR="00AB04AF" w:rsidRPr="00532235">
        <w:t>words</w:t>
      </w:r>
      <w:r w:rsidR="00781B63" w:rsidRPr="00532235">
        <w:t xml:space="preserve"> as </w:t>
      </w:r>
      <w:r w:rsidR="00AB04AF" w:rsidRPr="00532235">
        <w:t>attribute stimuli</w:t>
      </w:r>
      <w:r w:rsidR="00781B63" w:rsidRPr="00532235">
        <w:t xml:space="preserve">. In this example, a </w:t>
      </w:r>
      <w:r w:rsidRPr="00532235">
        <w:t>participant must respond to “</w:t>
      </w:r>
      <w:r w:rsidR="00BB1767" w:rsidRPr="00532235">
        <w:t>W</w:t>
      </w:r>
      <w:r w:rsidRPr="00532235">
        <w:t>hite people” and “</w:t>
      </w:r>
      <w:r w:rsidR="00BB1767" w:rsidRPr="00532235">
        <w:t>D</w:t>
      </w:r>
      <w:r w:rsidRPr="00532235">
        <w:t>angerous” with “True” on one block and “False” on the other block. Participants</w:t>
      </w:r>
      <w:r w:rsidR="00781B63" w:rsidRPr="00532235">
        <w:t xml:space="preserve"> initially</w:t>
      </w:r>
      <w:r w:rsidRPr="00532235">
        <w:t xml:space="preserve"> complete pairs of these blocks </w:t>
      </w:r>
      <w:r w:rsidR="00781B63" w:rsidRPr="00532235">
        <w:t xml:space="preserve">during a practice phase of the task; once responding meet predetermined criteria for a </w:t>
      </w:r>
      <w:r w:rsidR="00C401DE" w:rsidRPr="00532235">
        <w:t xml:space="preserve">both of a </w:t>
      </w:r>
      <w:r w:rsidR="00781B63" w:rsidRPr="00532235">
        <w:t xml:space="preserve">pair of practice blocks (typically a median reaction time &lt; 2000 ms and a percentage accuracy &gt; 80%), participants proceed to </w:t>
      </w:r>
      <w:r w:rsidR="00C401DE" w:rsidRPr="00532235">
        <w:t>the</w:t>
      </w:r>
      <w:r w:rsidR="00781B63" w:rsidRPr="00532235">
        <w:t xml:space="preserve"> test block (</w:t>
      </w:r>
      <w:r w:rsidR="00C401DE" w:rsidRPr="00532235">
        <w:t>typically three pairs</w:t>
      </w:r>
      <w:r w:rsidR="00781B63" w:rsidRPr="00532235">
        <w:t>)</w:t>
      </w:r>
      <w:r w:rsidR="00C401DE" w:rsidRPr="00532235">
        <w:t>. Only data from the test blocks is used in the analyses</w:t>
      </w:r>
      <w:r w:rsidR="00F35E7D" w:rsidRPr="00532235">
        <w:t xml:space="preserve"> </w:t>
      </w:r>
      <w:r w:rsidR="00F35E7D" w:rsidRPr="00532235">
        <w:fldChar w:fldCharType="begin"/>
      </w:r>
      <w:r w:rsidR="00F35E7D" w:rsidRPr="00532235">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532235">
        <w:fldChar w:fldCharType="separate"/>
      </w:r>
      <w:r w:rsidR="00F35E7D" w:rsidRPr="00532235">
        <w:t>(Hussey, Thompson, et al., 2015)</w:t>
      </w:r>
      <w:r w:rsidR="00F35E7D" w:rsidRPr="00532235">
        <w:fldChar w:fldCharType="end"/>
      </w:r>
      <w:r w:rsidRPr="00532235">
        <w:t xml:space="preserve">. </w:t>
      </w:r>
      <w:r w:rsidR="00ED2023" w:rsidRPr="00532235">
        <w:t xml:space="preserve">Details of each IRAP’s stimuli, task parameters, </w:t>
      </w:r>
      <w:r w:rsidR="00ED2023" w:rsidRPr="00532235">
        <w:lastRenderedPageBreak/>
        <w:t>and responding rules can be found in the Supplementary Materials of the original dataset (</w:t>
      </w:r>
      <w:hyperlink r:id="rId12" w:history="1">
        <w:r w:rsidR="00ED2023" w:rsidRPr="00532235">
          <w:rPr>
            <w:rStyle w:val="Hyperlink"/>
          </w:rPr>
          <w:t>osf.io/v3twe</w:t>
        </w:r>
      </w:hyperlink>
      <w:r w:rsidR="00ED2023" w:rsidRPr="00532235">
        <w:t>).</w:t>
      </w:r>
    </w:p>
    <w:p w14:paraId="0B66B1D6" w14:textId="77777777" w:rsidR="00BD1E1F" w:rsidRPr="00532235" w:rsidRDefault="004D4CD3" w:rsidP="00BD1E1F">
      <w:pPr>
        <w:pStyle w:val="Heading2"/>
      </w:pPr>
      <w:r w:rsidRPr="00532235">
        <w:t>Data processing</w:t>
      </w:r>
    </w:p>
    <w:p w14:paraId="7F469B50" w14:textId="2732B0CC" w:rsidR="00AD7FC6" w:rsidRPr="00532235" w:rsidRDefault="00AD7FC6" w:rsidP="00AD7FC6">
      <w:r w:rsidRPr="00532235">
        <w:t xml:space="preserve">IRAP studies typically </w:t>
      </w:r>
      <w:r w:rsidR="00480928" w:rsidRPr="00532235">
        <w:t xml:space="preserve">use </w:t>
      </w:r>
      <w:r w:rsidRPr="00532235">
        <w:t xml:space="preserve">the </w:t>
      </w:r>
      <w:r w:rsidRPr="00532235">
        <w:rPr>
          <w:i/>
        </w:rPr>
        <w:t>D</w:t>
      </w:r>
      <w:r w:rsidRPr="00532235">
        <w:t xml:space="preserve"> scoring method to convert each participant’s reaction times into analyzable values. The </w:t>
      </w:r>
      <w:r w:rsidRPr="00532235">
        <w:rPr>
          <w:i/>
        </w:rPr>
        <w:t>D</w:t>
      </w:r>
      <w:r w:rsidRPr="00532235">
        <w:t xml:space="preserve"> score has some similarities to Cohen’s </w:t>
      </w:r>
      <w:r w:rsidRPr="00532235">
        <w:rPr>
          <w:i/>
        </w:rPr>
        <w:t>d</w:t>
      </w:r>
      <w:r w:rsidRPr="00532235">
        <w:t xml:space="preserve">, insofar as it is a standardized difference in mean reaction time between the two block types. The specifics of the </w:t>
      </w:r>
      <w:r w:rsidRPr="00532235">
        <w:rPr>
          <w:i/>
        </w:rPr>
        <w:t>D</w:t>
      </w:r>
      <w:r w:rsidRPr="00532235">
        <w:t xml:space="preserve"> score have been discussed in precise detail in other publications </w:t>
      </w:r>
      <w:r w:rsidR="00874061" w:rsidRPr="00532235">
        <w:fldChar w:fldCharType="begin"/>
      </w:r>
      <w:r w:rsidR="00874061" w:rsidRPr="00532235">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532235">
        <w:fldChar w:fldCharType="separate"/>
      </w:r>
      <w:r w:rsidR="00874061" w:rsidRPr="00532235">
        <w:t>(Barnes-Holmes et al., 2010; Hussey, Thompson, et al., 2015)</w:t>
      </w:r>
      <w:r w:rsidR="00874061" w:rsidRPr="00532235">
        <w:fldChar w:fldCharType="end"/>
      </w:r>
      <w:r w:rsidR="00874061" w:rsidRPr="00532235">
        <w:t xml:space="preserve"> </w:t>
      </w:r>
      <w:r w:rsidRPr="00532235">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532235">
        <w:rPr>
          <w:i/>
        </w:rPr>
        <w:t>D</w:t>
      </w:r>
      <w:r w:rsidRPr="00532235">
        <w:t xml:space="preserve"> score. </w:t>
      </w:r>
    </w:p>
    <w:p w14:paraId="4C533FDF" w14:textId="16F4AB82" w:rsidR="00522D36" w:rsidRPr="00532235" w:rsidRDefault="004D4CD3" w:rsidP="00522D36">
      <w:r w:rsidRPr="00532235">
        <w:t xml:space="preserve">Four </w:t>
      </w:r>
      <w:r w:rsidRPr="00532235">
        <w:rPr>
          <w:i/>
        </w:rPr>
        <w:t>D</w:t>
      </w:r>
      <w:r w:rsidRPr="00532235">
        <w:t xml:space="preserve"> scores were calculated for each IRAP, one for each of the four trial-types (e.g., </w:t>
      </w:r>
      <w:r w:rsidR="00BF5723" w:rsidRPr="00532235">
        <w:t>‘</w:t>
      </w:r>
      <w:r w:rsidRPr="00532235">
        <w:t>life</w:t>
      </w:r>
      <w:r w:rsidR="00BF5723" w:rsidRPr="00532235">
        <w:t xml:space="preserve"> – </w:t>
      </w:r>
      <w:r w:rsidRPr="00532235">
        <w:t>positive</w:t>
      </w:r>
      <w:r w:rsidR="00BF5723" w:rsidRPr="00532235">
        <w:t>’</w:t>
      </w:r>
      <w:r w:rsidRPr="00532235">
        <w:t xml:space="preserve">, </w:t>
      </w:r>
      <w:r w:rsidR="00BF5723" w:rsidRPr="00532235">
        <w:t>‘</w:t>
      </w:r>
      <w:r w:rsidRPr="00532235">
        <w:t>life</w:t>
      </w:r>
      <w:r w:rsidR="00BF5723" w:rsidRPr="00532235">
        <w:t xml:space="preserve"> – </w:t>
      </w:r>
      <w:r w:rsidRPr="00532235">
        <w:t>negative</w:t>
      </w:r>
      <w:r w:rsidR="00BF5723" w:rsidRPr="00532235">
        <w:t>’</w:t>
      </w:r>
      <w:r w:rsidRPr="00532235">
        <w:t xml:space="preserve">, </w:t>
      </w:r>
      <w:r w:rsidR="00BF5723" w:rsidRPr="00532235">
        <w:t>‘</w:t>
      </w:r>
      <w:r w:rsidRPr="00532235">
        <w:t>death</w:t>
      </w:r>
      <w:r w:rsidR="00BF5723" w:rsidRPr="00532235">
        <w:t xml:space="preserve"> – </w:t>
      </w:r>
      <w:r w:rsidRPr="00532235">
        <w:t>positive</w:t>
      </w:r>
      <w:r w:rsidR="00BF5723" w:rsidRPr="00532235">
        <w:t>’</w:t>
      </w:r>
      <w:r w:rsidRPr="00532235">
        <w:t xml:space="preserve">, </w:t>
      </w:r>
      <w:r w:rsidR="00BF5723" w:rsidRPr="00532235">
        <w:t>‘</w:t>
      </w:r>
      <w:r w:rsidRPr="00532235">
        <w:t>death</w:t>
      </w:r>
      <w:r w:rsidR="00BF5723" w:rsidRPr="00532235">
        <w:t xml:space="preserve"> – </w:t>
      </w:r>
      <w:r w:rsidRPr="00532235">
        <w:t>negative</w:t>
      </w:r>
      <w:r w:rsidR="00BF5723" w:rsidRPr="00532235">
        <w:t>’</w:t>
      </w:r>
      <w:r w:rsidRPr="00532235">
        <w:t xml:space="preserve">). Data for each study was scored so that positive </w:t>
      </w:r>
      <w:r w:rsidRPr="00532235">
        <w:rPr>
          <w:i/>
        </w:rPr>
        <w:t>D</w:t>
      </w:r>
      <w:r w:rsidRPr="00532235">
        <w:t xml:space="preserve"> scores referred to faster responding on the blocks assumed to be consistent with participants’ learning histories</w:t>
      </w:r>
      <w:r w:rsidR="0033791E" w:rsidRPr="00532235">
        <w:t>, as in the original studies</w:t>
      </w:r>
      <w:r w:rsidRPr="00532235">
        <w:t xml:space="preserve">. For example, positive </w:t>
      </w:r>
      <w:r w:rsidRPr="00532235">
        <w:rPr>
          <w:i/>
        </w:rPr>
        <w:t>D</w:t>
      </w:r>
      <w:r w:rsidRPr="00532235">
        <w:t xml:space="preserve"> scores on trial-type 1 on the body-</w:t>
      </w:r>
      <w:r w:rsidR="00835F2B" w:rsidRPr="00532235">
        <w:t>shape</w:t>
      </w:r>
      <w:r w:rsidRPr="00532235">
        <w:t xml:space="preserve"> IRAP referred to faster responding to the stimulus pair </w:t>
      </w:r>
      <w:r w:rsidR="00BF5723" w:rsidRPr="00532235">
        <w:t>‘</w:t>
      </w:r>
      <w:r w:rsidRPr="00532235">
        <w:t>thin – positive</w:t>
      </w:r>
      <w:r w:rsidR="00BF5723" w:rsidRPr="00532235">
        <w:t>’</w:t>
      </w:r>
      <w:r w:rsidRPr="00532235">
        <w:t xml:space="preserve"> with </w:t>
      </w:r>
      <w:r w:rsidR="00BF5723" w:rsidRPr="00532235">
        <w:t>‘</w:t>
      </w:r>
      <w:r w:rsidRPr="00532235">
        <w:t>True</w:t>
      </w:r>
      <w:r w:rsidR="00BF5723" w:rsidRPr="00532235">
        <w:t>’</w:t>
      </w:r>
      <w:r w:rsidRPr="00532235">
        <w:t xml:space="preserve"> relative to </w:t>
      </w:r>
      <w:r w:rsidR="00BF5723" w:rsidRPr="00532235">
        <w:t>‘</w:t>
      </w:r>
      <w:r w:rsidRPr="00532235">
        <w:t>False</w:t>
      </w:r>
      <w:r w:rsidR="00BF5723" w:rsidRPr="00532235">
        <w:t>’</w:t>
      </w:r>
      <w:r w:rsidRPr="00532235">
        <w:t xml:space="preserve">; comparably, positive </w:t>
      </w:r>
      <w:r w:rsidRPr="00532235">
        <w:rPr>
          <w:i/>
        </w:rPr>
        <w:t>D</w:t>
      </w:r>
      <w:r w:rsidRPr="00532235">
        <w:t xml:space="preserve"> scores on trial-type 1 on the </w:t>
      </w:r>
      <w:r w:rsidR="00334236" w:rsidRPr="00532235">
        <w:t>Christian-</w:t>
      </w:r>
      <w:r w:rsidR="00334236" w:rsidRPr="00532235">
        <w:lastRenderedPageBreak/>
        <w:t>Muslim</w:t>
      </w:r>
      <w:r w:rsidRPr="00532235">
        <w:t xml:space="preserve"> IRAP referred to faster responding to </w:t>
      </w:r>
      <w:r w:rsidR="00BF5723" w:rsidRPr="00532235">
        <w:t>‘</w:t>
      </w:r>
      <w:r w:rsidR="00334236" w:rsidRPr="00532235">
        <w:t>Christians</w:t>
      </w:r>
      <w:r w:rsidRPr="00532235">
        <w:t xml:space="preserve"> – </w:t>
      </w:r>
      <w:r w:rsidR="00334236" w:rsidRPr="00532235">
        <w:t>Safe</w:t>
      </w:r>
      <w:r w:rsidR="00BF5723" w:rsidRPr="00532235">
        <w:t>’</w:t>
      </w:r>
      <w:r w:rsidRPr="00532235">
        <w:t xml:space="preserve"> with </w:t>
      </w:r>
      <w:r w:rsidR="00BF5723" w:rsidRPr="00532235">
        <w:t>‘</w:t>
      </w:r>
      <w:r w:rsidRPr="00532235">
        <w:t>True</w:t>
      </w:r>
      <w:r w:rsidR="00BF5723" w:rsidRPr="00532235">
        <w:t>’</w:t>
      </w:r>
      <w:r w:rsidRPr="00532235">
        <w:t xml:space="preserve"> relative to </w:t>
      </w:r>
      <w:r w:rsidR="00BF5723" w:rsidRPr="00532235">
        <w:t>‘</w:t>
      </w:r>
      <w:r w:rsidRPr="00532235">
        <w:t>False</w:t>
      </w:r>
      <w:r w:rsidR="00BF5723" w:rsidRPr="00532235">
        <w:t>’</w:t>
      </w:r>
      <w:r w:rsidRPr="00532235">
        <w:t xml:space="preserve">. </w:t>
      </w:r>
    </w:p>
    <w:p w14:paraId="61914E8E" w14:textId="30C62F6B" w:rsidR="00D30247" w:rsidRPr="00532235" w:rsidRDefault="00522D36" w:rsidP="00522D36">
      <w:pPr>
        <w:pStyle w:val="Heading1"/>
      </w:pPr>
      <w:r w:rsidRPr="00532235">
        <w:t>R</w:t>
      </w:r>
      <w:r w:rsidR="00DD0916" w:rsidRPr="00532235">
        <w:t>esult</w:t>
      </w:r>
      <w:r w:rsidR="00854F07" w:rsidRPr="00532235">
        <w:t>s</w:t>
      </w:r>
    </w:p>
    <w:p w14:paraId="19442D26" w14:textId="77777777" w:rsidR="00F86CED" w:rsidRPr="00532235" w:rsidRDefault="00F86CED" w:rsidP="00F86CED">
      <w:pPr>
        <w:pStyle w:val="Heading2"/>
      </w:pPr>
      <w:r w:rsidRPr="00532235">
        <w:t>Evidence for the generic pattern</w:t>
      </w:r>
    </w:p>
    <w:p w14:paraId="3BD134F2" w14:textId="77777777" w:rsidR="00F86CED" w:rsidRPr="00532235" w:rsidRDefault="00F86CED" w:rsidP="00F86CED">
      <w:r w:rsidRPr="00532235">
        <w:t>We hypothesized that if the IRAP is relatively sensitive to the domain being assessed, a greater proportion of variance should be attributable to the main effect for IRAP stimuli domain and/or the interaction between domain and trial type. However, if IRAP effects are mostly driven by the generic pattern, then the main effect for trial type effect would be larger. This would imply that the IRAP is relatively insensitive to the stimulus domain being assessed.</w:t>
      </w:r>
    </w:p>
    <w:p w14:paraId="5BD1FF36" w14:textId="4CFCF209" w:rsidR="00551E27" w:rsidRPr="00532235" w:rsidRDefault="00F86CED" w:rsidP="000063D9">
      <w:r w:rsidRPr="00532235">
        <w:t xml:space="preserve">A mixed within-between frequentist ANOVA was run using type III sum of squares method with IRAP </w:t>
      </w:r>
      <w:r w:rsidRPr="00532235">
        <w:rPr>
          <w:i/>
        </w:rPr>
        <w:t>D</w:t>
      </w:r>
      <w:r w:rsidRPr="00532235">
        <w:t xml:space="preserve"> scores as the </w:t>
      </w:r>
      <w:r w:rsidR="00842AA6" w:rsidRPr="00532235">
        <w:t xml:space="preserve">dependent variable, </w:t>
      </w:r>
      <w:r w:rsidRPr="00532235">
        <w:t xml:space="preserve">IRAP trial-type as the within subjects </w:t>
      </w:r>
      <w:r w:rsidR="00842AA6" w:rsidRPr="00532235">
        <w:t>independent variable</w:t>
      </w:r>
      <w:r w:rsidRPr="00532235">
        <w:t xml:space="preserve"> (</w:t>
      </w:r>
      <w:r w:rsidR="007F6629" w:rsidRPr="00532235">
        <w:t xml:space="preserve">i.e., </w:t>
      </w:r>
      <w:r w:rsidR="00711500" w:rsidRPr="00532235">
        <w:t>C</w:t>
      </w:r>
      <w:r w:rsidRPr="00532235">
        <w:t xml:space="preserve">ategory </w:t>
      </w:r>
      <w:r w:rsidR="00842AA6" w:rsidRPr="00532235">
        <w:t>1</w:t>
      </w:r>
      <w:r w:rsidR="00711500" w:rsidRPr="00532235">
        <w:t xml:space="preserve"> – P</w:t>
      </w:r>
      <w:r w:rsidRPr="00532235">
        <w:t xml:space="preserve">ositive, </w:t>
      </w:r>
      <w:r w:rsidR="00711500" w:rsidRPr="00532235">
        <w:t>C</w:t>
      </w:r>
      <w:r w:rsidRPr="00532235">
        <w:t xml:space="preserve">ategory </w:t>
      </w:r>
      <w:r w:rsidR="00842AA6" w:rsidRPr="00532235">
        <w:t>1</w:t>
      </w:r>
      <w:r w:rsidR="00711500" w:rsidRPr="00532235">
        <w:t xml:space="preserve"> – N</w:t>
      </w:r>
      <w:r w:rsidRPr="00532235">
        <w:t xml:space="preserve">egative, </w:t>
      </w:r>
      <w:r w:rsidR="00711500" w:rsidRPr="00532235">
        <w:t>C</w:t>
      </w:r>
      <w:r w:rsidRPr="00532235">
        <w:t xml:space="preserve">ategory </w:t>
      </w:r>
      <w:r w:rsidR="00842AA6" w:rsidRPr="00532235">
        <w:t>2</w:t>
      </w:r>
      <w:r w:rsidR="00711500" w:rsidRPr="00532235">
        <w:t xml:space="preserve"> – P</w:t>
      </w:r>
      <w:r w:rsidRPr="00532235">
        <w:t xml:space="preserve">ositive, </w:t>
      </w:r>
      <w:r w:rsidR="00711500" w:rsidRPr="00532235">
        <w:t>C</w:t>
      </w:r>
      <w:r w:rsidRPr="00532235">
        <w:t xml:space="preserve">ategory </w:t>
      </w:r>
      <w:r w:rsidR="00842AA6" w:rsidRPr="00532235">
        <w:t>2</w:t>
      </w:r>
      <w:r w:rsidR="00711500" w:rsidRPr="00532235">
        <w:t xml:space="preserve"> – N</w:t>
      </w:r>
      <w:r w:rsidRPr="00532235">
        <w:t xml:space="preserve">egative), and domain as the between subjects </w:t>
      </w:r>
      <w:r w:rsidR="00B22EAF" w:rsidRPr="00532235">
        <w:t>independent variable</w:t>
      </w:r>
      <w:r w:rsidRPr="00532235">
        <w:t>. Only data from the domains featuring known-words was used (i.e., all domains other than the non-words IRAP).</w:t>
      </w:r>
      <w:r w:rsidR="00265807" w:rsidRPr="00532235">
        <w:t xml:space="preserve"> Because our hypotheses referred to comparing the proportion of variance attributable to the main and interaction effects rather than assessing differences in estimated means, only the ANOVA effect sizes are reported. </w:t>
      </w:r>
      <w:r w:rsidR="006F2D26" w:rsidRPr="00532235">
        <w:t>T</w:t>
      </w:r>
      <w:r w:rsidR="00900668" w:rsidRPr="00532235">
        <w:t xml:space="preserve">hree different metrics of effect size are reported: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900668"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8635B" w:rsidRPr="00532235">
        <w:t xml:space="preserve">, </w:t>
      </w:r>
      <w:r w:rsidR="00766850" w:rsidRPr="00532235">
        <w:t xml:space="preserve">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6F2D26" w:rsidRPr="00532235">
        <w:t>, where</w:t>
      </w:r>
      <w:r w:rsidR="00766850" w:rsidRPr="00532235">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532235">
        <w:t xml:space="preserve"> refers to the percentage of variance explained (akin to</w:t>
      </w:r>
      <w:r w:rsidRPr="00532235">
        <w:rPr>
          <w:iCs/>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532235">
        <w:rPr>
          <w:vertAlign w:val="superscript"/>
        </w:rPr>
        <w:t xml:space="preserve"> </w:t>
      </w:r>
      <w:r w:rsidR="00766E35" w:rsidRPr="00532235">
        <w:t xml:space="preserve">(‘partial’) </w:t>
      </w:r>
      <w:r w:rsidRPr="00532235">
        <w:t xml:space="preserve">refers to the percentage of variance explained after controlling for all </w:t>
      </w:r>
      <w:r w:rsidRPr="00532235">
        <w:lastRenderedPageBreak/>
        <w:t xml:space="preserve">other </w:t>
      </w:r>
      <w:r w:rsidR="000063D9" w:rsidRPr="00532235">
        <w:t xml:space="preserve">main and interaction </w:t>
      </w:r>
      <w:r w:rsidRPr="00532235">
        <w:t xml:space="preserve">effects; and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C8635B" w:rsidRPr="00532235">
        <w:t xml:space="preserve"> </w:t>
      </w:r>
      <w:r w:rsidR="00766E35" w:rsidRPr="00532235">
        <w:t xml:space="preserve">(‘generalized’) </w:t>
      </w:r>
      <w:r w:rsidRPr="00532235">
        <w:t xml:space="preserve">also refers to percentage of variance after controlling for other effects, but is corrected to be interpretable across differential factorial designs </w:t>
      </w:r>
      <w:r w:rsidRPr="00532235">
        <w:fldChar w:fldCharType="begin"/>
      </w:r>
      <w:r w:rsidRPr="00532235">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Pr="00532235">
        <w:fldChar w:fldCharType="separate"/>
      </w:r>
      <w:r w:rsidRPr="00532235">
        <w:t>(e.g., number of levels and within vs. between factors; see Lakens, 2013)</w:t>
      </w:r>
      <w:r w:rsidRPr="00532235">
        <w:fldChar w:fldCharType="end"/>
      </w:r>
      <w:r w:rsidRPr="00532235">
        <w:t xml:space="preserve">. All three metrics are reported here to maximize informativeness. Confidence intervals were bootstrapped using the case removal and percentile method with </w:t>
      </w:r>
      <w:r w:rsidR="006F2D26" w:rsidRPr="00532235">
        <w:t>2</w:t>
      </w:r>
      <w:r w:rsidRPr="00532235">
        <w:t xml:space="preserve">000 replications. Median bootstrapped estimates are reported for robustness. Following standard practice, 90% confidence intervals are reported on the basis that squared effect sizes can only be positive numbers. </w:t>
      </w:r>
    </w:p>
    <w:p w14:paraId="3A8ECA76" w14:textId="46E7F76D" w:rsidR="00F86CED" w:rsidRPr="00532235" w:rsidRDefault="00BB3100" w:rsidP="00D06008">
      <w:r w:rsidRPr="00532235">
        <w:t xml:space="preserve">Hypothesis tests were </w:t>
      </w:r>
      <w:r w:rsidR="00551E27" w:rsidRPr="00532235">
        <w:t>conducted via the</w:t>
      </w:r>
      <w:r w:rsidR="00F86CED" w:rsidRPr="00532235">
        <w:t xml:space="preserve"> </w:t>
      </w:r>
      <w:r w:rsidR="00551E27" w:rsidRPr="00532235">
        <w:t>comparison of confidence intervals</w:t>
      </w:r>
      <w:r w:rsidR="00F86CED" w:rsidRPr="00532235">
        <w:t xml:space="preserve">. Given the mix of within and between-subject effects,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532235">
        <w:t xml:space="preserve"> </w:t>
      </w:r>
      <w:r w:rsidR="00551E27" w:rsidRPr="00532235">
        <w:t>wa</w:t>
      </w:r>
      <w:r w:rsidR="00F86CED" w:rsidRPr="00532235">
        <w:t xml:space="preserve">s the most appropriate </w:t>
      </w:r>
      <w:r w:rsidR="00551E27" w:rsidRPr="00532235">
        <w:t>effect size</w:t>
      </w:r>
      <w:r w:rsidR="00F86CED" w:rsidRPr="00532235">
        <w:t xml:space="preserve"> to compare in order to make inferences. Results demonstrated that the majority of variance in IRAP effects was explained by the main effect for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532235">
        <w:t xml:space="preserve"> </w:t>
      </w:r>
      <w:r w:rsidR="005810DA" w:rsidRPr="00532235">
        <w:t>= 0.674, 90% CI [0.618, 0.723]</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532235">
        <w:t xml:space="preserve"> </w:t>
      </w:r>
      <w:r w:rsidR="005810DA" w:rsidRPr="00532235">
        <w:t>= 0.212, 90% CI [0.184, 0.236]</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532235">
        <w:t xml:space="preserve"> </w:t>
      </w:r>
      <w:r w:rsidR="005810DA" w:rsidRPr="00532235">
        <w:t>= 0.146, 90% CI [0.127, 0.166]</w:t>
      </w:r>
      <w:r w:rsidR="00F86CED" w:rsidRPr="00532235">
        <w:t>)</w:t>
      </w:r>
      <w:r w:rsidR="005810DA" w:rsidRPr="00532235">
        <w:t xml:space="preserve"> </w:t>
      </w:r>
      <w:r w:rsidR="00F86CED" w:rsidRPr="00532235">
        <w:t>with only a small fraction explained by either the main effect for domain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532235">
        <w:t xml:space="preserve"> </w:t>
      </w:r>
      <w:r w:rsidR="005810DA" w:rsidRPr="00532235">
        <w:t>= 0.101, 90% CI [0.071, 0.139]</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532235">
        <w:t xml:space="preserve"> </w:t>
      </w:r>
      <w:r w:rsidR="005810DA" w:rsidRPr="00532235">
        <w:t>= 0.067, 90% CI [0.047, 0.09]</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F86CED" w:rsidRPr="00532235">
        <w:t xml:space="preserve"> </w:t>
      </w:r>
      <w:r w:rsidR="005810DA" w:rsidRPr="00532235">
        <w:t>= 0.025, 90% CI [0.018, 0.034]</w:t>
      </w:r>
      <w:r w:rsidR="00F86CED" w:rsidRPr="00532235">
        <w:t>) or the interaction between domain and trial type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F86CED" w:rsidRPr="00532235">
        <w:t xml:space="preserve"> </w:t>
      </w:r>
      <w:r w:rsidR="005810DA" w:rsidRPr="00532235">
        <w:t>= 0.112, 90% CI [0.085, 0.145]</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F86CED" w:rsidRPr="00532235">
        <w:t xml:space="preserve"> </w:t>
      </w:r>
      <w:r w:rsidR="005810DA" w:rsidRPr="00532235">
        <w:t>= 0.043, 90% CI [0.032, 0.055]</w:t>
      </w:r>
      <w:r w:rsidR="00F86CED" w:rsidRPr="00532235">
        <w:t xml:space="preserve">, </w:t>
      </w:r>
      <m:oMath>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oMath>
      <w:r w:rsidR="00DD2193" w:rsidRPr="00532235">
        <w:t xml:space="preserve"> </w:t>
      </w:r>
      <w:r w:rsidR="00F86CED" w:rsidRPr="00532235">
        <w:t xml:space="preserve">= 0.01, 90% CI </w:t>
      </w:r>
      <w:r w:rsidR="005810DA" w:rsidRPr="00532235">
        <w:t>= 0.028, 90% CI [0.021, 0.036]</w:t>
      </w:r>
      <w:r w:rsidR="00F86CED" w:rsidRPr="00532235">
        <w:t xml:space="preserve">). </w:t>
      </w:r>
      <w:r w:rsidR="009D4D1D" w:rsidRPr="00532235">
        <w:t xml:space="preserve">Results are illustrated in Figure </w:t>
      </w:r>
      <w:r w:rsidR="00776FE4" w:rsidRPr="00532235">
        <w:t>1</w:t>
      </w:r>
      <w:r w:rsidR="009D4D1D" w:rsidRPr="00532235">
        <w:t xml:space="preserve">. </w:t>
      </w:r>
      <w:r w:rsidR="00F86CED" w:rsidRPr="00532235">
        <w:t xml:space="preserve">Results therefore supported the conclusion that </w:t>
      </w:r>
      <w:r w:rsidR="00D06008" w:rsidRPr="00532235">
        <w:t xml:space="preserve">variation in the </w:t>
      </w:r>
      <w:r w:rsidR="00F86CED" w:rsidRPr="00532235">
        <w:t xml:space="preserve">IRAP effects are mostly </w:t>
      </w:r>
      <w:r w:rsidR="00D06008" w:rsidRPr="00532235">
        <w:t xml:space="preserve">attributable to a </w:t>
      </w:r>
      <w:r w:rsidR="00F86CED" w:rsidRPr="00532235">
        <w:t xml:space="preserve">generic pattern </w:t>
      </w:r>
      <w:r w:rsidR="00D06008" w:rsidRPr="00532235">
        <w:t xml:space="preserve">among the IRAP trial types that is demonstrated in all domains. </w:t>
      </w:r>
      <w:r w:rsidR="00D06008" w:rsidRPr="00532235">
        <w:lastRenderedPageBreak/>
        <w:t xml:space="preserve">IRAP effects </w:t>
      </w:r>
      <w:r w:rsidR="00F86CED" w:rsidRPr="00532235">
        <w:t xml:space="preserve">are </w:t>
      </w:r>
      <w:r w:rsidR="00D06008" w:rsidRPr="00532235">
        <w:t xml:space="preserve">therefore </w:t>
      </w:r>
      <w:r w:rsidR="00F86CED" w:rsidRPr="00532235">
        <w:t xml:space="preserve">relatively insensitive to the </w:t>
      </w:r>
      <w:r w:rsidR="00D06008" w:rsidRPr="00532235">
        <w:t xml:space="preserve">attitude </w:t>
      </w:r>
      <w:r w:rsidR="00F86CED" w:rsidRPr="00532235">
        <w:t xml:space="preserve">domain being assessed. </w:t>
      </w:r>
    </w:p>
    <w:p w14:paraId="7C67CE13" w14:textId="085DA93C" w:rsidR="00B2035F" w:rsidRPr="00532235" w:rsidRDefault="00B2035F" w:rsidP="00B2035F">
      <w:pPr>
        <w:ind w:firstLine="0"/>
        <w:jc w:val="center"/>
      </w:pPr>
      <w:r w:rsidRPr="00532235">
        <w:rPr>
          <w:noProof/>
        </w:rPr>
        <w:drawing>
          <wp:inline distT="0" distB="0" distL="0" distR="0" wp14:anchorId="1B88E8AE" wp14:editId="03C90337">
            <wp:extent cx="36576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effect_sizes.pdf"/>
                    <pic:cNvPicPr/>
                  </pic:nvPicPr>
                  <pic:blipFill>
                    <a:blip r:embed="rId13"/>
                    <a:stretch>
                      <a:fillRect/>
                    </a:stretch>
                  </pic:blipFill>
                  <pic:spPr>
                    <a:xfrm>
                      <a:off x="0" y="0"/>
                      <a:ext cx="3657600" cy="4114800"/>
                    </a:xfrm>
                    <a:prstGeom prst="rect">
                      <a:avLst/>
                    </a:prstGeom>
                  </pic:spPr>
                </pic:pic>
              </a:graphicData>
            </a:graphic>
          </wp:inline>
        </w:drawing>
      </w:r>
    </w:p>
    <w:p w14:paraId="2D7D7EC1" w14:textId="733A1449" w:rsidR="00B2035F" w:rsidRPr="00532235" w:rsidRDefault="00B2035F" w:rsidP="00B2035F">
      <w:pPr>
        <w:spacing w:line="240" w:lineRule="auto"/>
        <w:ind w:firstLine="0"/>
      </w:pPr>
      <w:r w:rsidRPr="00532235">
        <w:rPr>
          <w:i/>
        </w:rPr>
        <w:t>Figure 1.</w:t>
      </w:r>
      <w:r w:rsidRPr="00532235">
        <w:t xml:space="preserve"> </w:t>
      </w:r>
      <w:r w:rsidR="009862FB" w:rsidRPr="00532235">
        <w:t xml:space="preserve">Effect size estimates for the ANOVAs. </w:t>
      </w:r>
    </w:p>
    <w:p w14:paraId="1D65D841" w14:textId="77777777" w:rsidR="00B2035F" w:rsidRPr="00532235" w:rsidRDefault="00B2035F" w:rsidP="00350CA3">
      <w:pPr>
        <w:ind w:firstLine="0"/>
      </w:pPr>
    </w:p>
    <w:p w14:paraId="03E6BCFA" w14:textId="77777777" w:rsidR="00F86CED" w:rsidRPr="00532235" w:rsidRDefault="00F86CED" w:rsidP="00F86CED">
      <w:pPr>
        <w:pStyle w:val="Heading2"/>
      </w:pPr>
      <w:r w:rsidRPr="00532235">
        <w:t xml:space="preserve">Estimating the generic pattern </w:t>
      </w:r>
    </w:p>
    <w:p w14:paraId="1666F44F" w14:textId="77777777" w:rsidR="00C12014" w:rsidRPr="00532235" w:rsidRDefault="00350CA3" w:rsidP="00C12014">
      <w:r w:rsidRPr="00532235">
        <w:t xml:space="preserve">A meta-analytic model was then used to estimate the generic pattern. Specifically, a crossed random effects model with </w:t>
      </w:r>
      <w:r w:rsidR="00C12014" w:rsidRPr="00532235">
        <w:rPr>
          <w:i/>
        </w:rPr>
        <w:t xml:space="preserve">D </w:t>
      </w:r>
      <w:r w:rsidR="00C12014" w:rsidRPr="00532235">
        <w:t>scores as the dependent variable, trial type as independent variable, and both domain and participant as random effects (i.e., random intercepts). The Wilkinson notation of this model was as follows:</w:t>
      </w:r>
    </w:p>
    <w:p w14:paraId="32092856" w14:textId="6043A055" w:rsidR="00C12014" w:rsidRPr="00532235" w:rsidRDefault="00C12014" w:rsidP="00C12014">
      <w:pPr>
        <w:ind w:firstLine="0"/>
        <w:rPr>
          <w:rFonts w:ascii="Monaco" w:hAnsi="Monaco"/>
          <w:sz w:val="20"/>
          <w:szCs w:val="20"/>
        </w:rPr>
      </w:pPr>
      <w:r w:rsidRPr="00532235">
        <w:rPr>
          <w:rFonts w:ascii="Monaco" w:hAnsi="Monaco"/>
          <w:sz w:val="20"/>
          <w:szCs w:val="20"/>
        </w:rPr>
        <w:t xml:space="preserve">D ~ 1 + </w:t>
      </w:r>
      <w:proofErr w:type="spellStart"/>
      <w:r w:rsidRPr="00532235">
        <w:rPr>
          <w:rFonts w:ascii="Monaco" w:hAnsi="Monaco"/>
          <w:sz w:val="20"/>
          <w:szCs w:val="20"/>
        </w:rPr>
        <w:t>trialtype</w:t>
      </w:r>
      <w:proofErr w:type="spellEnd"/>
      <w:r w:rsidRPr="00532235">
        <w:rPr>
          <w:rFonts w:ascii="Monaco" w:hAnsi="Monaco"/>
          <w:sz w:val="20"/>
          <w:szCs w:val="20"/>
        </w:rPr>
        <w:t xml:space="preserve"> + (1 | domain) + (1 | participant)</w:t>
      </w:r>
    </w:p>
    <w:p w14:paraId="4568C827" w14:textId="57002948" w:rsidR="00C12014" w:rsidRPr="00532235" w:rsidRDefault="00C12014" w:rsidP="00C12014">
      <w:pPr>
        <w:ind w:firstLine="0"/>
        <w:rPr>
          <w:rFonts w:cs="CMU Serif Roman"/>
        </w:rPr>
      </w:pPr>
      <w:r w:rsidRPr="00532235">
        <w:rPr>
          <w:rFonts w:ascii="Monaco" w:hAnsi="Monaco"/>
          <w:sz w:val="20"/>
          <w:szCs w:val="20"/>
        </w:rPr>
        <w:lastRenderedPageBreak/>
        <w:tab/>
      </w:r>
      <w:r w:rsidRPr="00532235">
        <w:t xml:space="preserve">The generic pattern was therefore estimated via the estimated means for each trial type. Estimated means were </w:t>
      </w:r>
      <w:r w:rsidRPr="00532235">
        <w:rPr>
          <w:rFonts w:cs="CMU Serif Roman"/>
        </w:rPr>
        <w:t xml:space="preserve">Category </w:t>
      </w:r>
      <w:r w:rsidRPr="00532235">
        <w:rPr>
          <w:rFonts w:cs="CMU Serif Roman"/>
        </w:rPr>
        <w:t xml:space="preserve">1 – Positive: </w:t>
      </w:r>
      <w:r w:rsidRPr="00532235">
        <w:rPr>
          <w:rFonts w:cs="CMU Serif Roman"/>
          <w:i/>
        </w:rPr>
        <w:t>M</w:t>
      </w:r>
      <w:r w:rsidRPr="00532235">
        <w:rPr>
          <w:rFonts w:cs="CMU Serif Roman"/>
        </w:rPr>
        <w:t xml:space="preserve"> = 0.11, 95% CI = [0.</w:t>
      </w:r>
      <w:r w:rsidR="008151D9" w:rsidRPr="00532235">
        <w:rPr>
          <w:rFonts w:cs="CMU Serif Roman"/>
        </w:rPr>
        <w:t>10</w:t>
      </w:r>
      <w:r w:rsidRPr="00532235">
        <w:rPr>
          <w:rFonts w:cs="CMU Serif Roman"/>
        </w:rPr>
        <w:t>, 0.1</w:t>
      </w:r>
      <w:r w:rsidR="008151D9" w:rsidRPr="00532235">
        <w:rPr>
          <w:rFonts w:cs="CMU Serif Roman"/>
        </w:rPr>
        <w:t>3</w:t>
      </w:r>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w:t>
      </w:r>
      <w:r w:rsidRPr="00532235">
        <w:rPr>
          <w:rFonts w:cs="CMU Serif Roman"/>
        </w:rPr>
        <w:t xml:space="preserve"> Category 1 </w:t>
      </w:r>
      <w:r w:rsidR="00936F26" w:rsidRPr="00532235">
        <w:rPr>
          <w:rFonts w:cs="CMU Serif Roman"/>
        </w:rPr>
        <w:t>–</w:t>
      </w:r>
      <w:r w:rsidRPr="00532235">
        <w:rPr>
          <w:rFonts w:cs="CMU Serif Roman"/>
        </w:rPr>
        <w:t xml:space="preserve"> Negative</w:t>
      </w:r>
      <w:r w:rsidR="00936F26" w:rsidRPr="00532235">
        <w:rPr>
          <w:rFonts w:cs="CMU Serif Roman"/>
        </w:rPr>
        <w:t>:</w:t>
      </w:r>
      <w:r w:rsidRPr="00532235">
        <w:rPr>
          <w:rFonts w:cs="CMU Serif Roman"/>
        </w:rPr>
        <w:t xml:space="preserve"> </w:t>
      </w:r>
      <w:r w:rsidRPr="00532235">
        <w:rPr>
          <w:rFonts w:cs="CMU Serif Roman"/>
          <w:i/>
        </w:rPr>
        <w:t>M</w:t>
      </w:r>
      <w:r w:rsidRPr="00532235">
        <w:rPr>
          <w:rFonts w:cs="CMU Serif Roman"/>
        </w:rPr>
        <w:t xml:space="preserve"> = 0.0</w:t>
      </w:r>
      <w:r w:rsidR="004839C4">
        <w:rPr>
          <w:rFonts w:cs="CMU Serif Roman"/>
        </w:rPr>
        <w:t>5</w:t>
      </w:r>
      <w:r w:rsidRPr="00532235">
        <w:rPr>
          <w:rFonts w:cs="CMU Serif Roman"/>
        </w:rPr>
        <w:t>, 95% CI = [0.0</w:t>
      </w:r>
      <w:r w:rsidR="008619C1" w:rsidRPr="00532235">
        <w:rPr>
          <w:rFonts w:cs="CMU Serif Roman"/>
        </w:rPr>
        <w:t>3</w:t>
      </w:r>
      <w:r w:rsidRPr="00532235">
        <w:rPr>
          <w:rFonts w:cs="CMU Serif Roman"/>
        </w:rPr>
        <w:t>, 0.0</w:t>
      </w:r>
      <w:r w:rsidR="008619C1" w:rsidRPr="00532235">
        <w:rPr>
          <w:rFonts w:cs="CMU Serif Roman"/>
        </w:rPr>
        <w:t>6</w:t>
      </w:r>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 xml:space="preserve">; </w:t>
      </w:r>
      <w:r w:rsidRPr="00532235">
        <w:rPr>
          <w:rFonts w:cs="CMU Serif Roman"/>
        </w:rPr>
        <w:t xml:space="preserve">Category 2 </w:t>
      </w:r>
      <w:r w:rsidR="00936F26" w:rsidRPr="00532235">
        <w:rPr>
          <w:rFonts w:cs="CMU Serif Roman"/>
        </w:rPr>
        <w:t>–</w:t>
      </w:r>
      <w:r w:rsidRPr="00532235">
        <w:rPr>
          <w:rFonts w:cs="CMU Serif Roman"/>
        </w:rPr>
        <w:t xml:space="preserve"> Positive</w:t>
      </w:r>
      <w:r w:rsidR="00936F26" w:rsidRPr="00532235">
        <w:rPr>
          <w:rFonts w:cs="CMU Serif Roman"/>
        </w:rPr>
        <w:t>:</w:t>
      </w:r>
      <w:r w:rsidRPr="00532235">
        <w:rPr>
          <w:rFonts w:cs="CMU Serif Roman"/>
        </w:rPr>
        <w:t xml:space="preserve"> </w:t>
      </w:r>
      <w:r w:rsidRPr="00532235">
        <w:rPr>
          <w:rFonts w:cs="CMU Serif Roman"/>
          <w:i/>
        </w:rPr>
        <w:t>M</w:t>
      </w:r>
      <w:r w:rsidRPr="00532235">
        <w:rPr>
          <w:rFonts w:cs="CMU Serif Roman"/>
        </w:rPr>
        <w:t xml:space="preserve"> = -0.</w:t>
      </w:r>
      <w:r w:rsidR="008619C1" w:rsidRPr="00532235">
        <w:rPr>
          <w:rFonts w:cs="CMU Serif Roman"/>
        </w:rPr>
        <w:t>06</w:t>
      </w:r>
      <w:r w:rsidRPr="00532235">
        <w:rPr>
          <w:rFonts w:cs="CMU Serif Roman"/>
        </w:rPr>
        <w:t>, 95% CI = [-0.</w:t>
      </w:r>
      <w:r w:rsidR="008619C1" w:rsidRPr="00532235">
        <w:rPr>
          <w:rFonts w:cs="CMU Serif Roman"/>
        </w:rPr>
        <w:t>08</w:t>
      </w:r>
      <w:r w:rsidRPr="00532235">
        <w:rPr>
          <w:rFonts w:cs="CMU Serif Roman"/>
        </w:rPr>
        <w:t>, -0.</w:t>
      </w:r>
      <w:r w:rsidR="008619C1" w:rsidRPr="00532235">
        <w:rPr>
          <w:rFonts w:cs="CMU Serif Roman"/>
        </w:rPr>
        <w:t>05</w:t>
      </w:r>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 xml:space="preserve">; </w:t>
      </w:r>
      <w:r w:rsidRPr="00532235">
        <w:rPr>
          <w:rFonts w:cs="CMU Serif Roman"/>
        </w:rPr>
        <w:t xml:space="preserve">Category 2 </w:t>
      </w:r>
      <w:r w:rsidR="00936F26" w:rsidRPr="00532235">
        <w:rPr>
          <w:rFonts w:cs="CMU Serif Roman"/>
        </w:rPr>
        <w:t>–</w:t>
      </w:r>
      <w:r w:rsidRPr="00532235">
        <w:rPr>
          <w:rFonts w:cs="CMU Serif Roman"/>
        </w:rPr>
        <w:t xml:space="preserve"> Negative</w:t>
      </w:r>
      <w:r w:rsidR="00936F26" w:rsidRPr="00532235">
        <w:rPr>
          <w:rFonts w:cs="CMU Serif Roman"/>
        </w:rPr>
        <w:t>:</w:t>
      </w:r>
      <w:r w:rsidRPr="00532235">
        <w:rPr>
          <w:rFonts w:cs="CMU Serif Roman"/>
        </w:rPr>
        <w:t xml:space="preserve"> </w:t>
      </w:r>
      <w:r w:rsidRPr="00532235">
        <w:rPr>
          <w:rFonts w:cs="CMU Serif Roman"/>
          <w:i/>
        </w:rPr>
        <w:t>M</w:t>
      </w:r>
      <w:r w:rsidRPr="00532235">
        <w:rPr>
          <w:rFonts w:cs="CMU Serif Roman"/>
        </w:rPr>
        <w:t xml:space="preserve"> = 0.</w:t>
      </w:r>
      <w:r w:rsidR="009B78A4" w:rsidRPr="00532235">
        <w:rPr>
          <w:rFonts w:cs="CMU Serif Roman"/>
        </w:rPr>
        <w:t>01</w:t>
      </w:r>
      <w:r w:rsidRPr="00532235">
        <w:rPr>
          <w:rFonts w:cs="CMU Serif Roman"/>
        </w:rPr>
        <w:t>, 95% CI = [0.</w:t>
      </w:r>
      <w:r w:rsidR="009B78A4" w:rsidRPr="00532235">
        <w:rPr>
          <w:rFonts w:cs="CMU Serif Roman"/>
        </w:rPr>
        <w:t>0</w:t>
      </w:r>
      <w:r w:rsidR="004839C4">
        <w:rPr>
          <w:rFonts w:cs="CMU Serif Roman"/>
        </w:rPr>
        <w:t>0</w:t>
      </w:r>
      <w:r w:rsidRPr="00532235">
        <w:rPr>
          <w:rFonts w:cs="CMU Serif Roman"/>
        </w:rPr>
        <w:t>, 0.</w:t>
      </w:r>
      <w:r w:rsidR="009B78A4" w:rsidRPr="00532235">
        <w:rPr>
          <w:rFonts w:cs="CMU Serif Roman"/>
        </w:rPr>
        <w:t>02</w:t>
      </w:r>
      <w:r w:rsidRPr="00532235">
        <w:rPr>
          <w:rFonts w:cs="CMU Serif Roman"/>
        </w:rPr>
        <w:t xml:space="preserve">], </w:t>
      </w:r>
      <w:r w:rsidRPr="00532235">
        <w:rPr>
          <w:rFonts w:cs="CMU Serif Roman"/>
          <w:i/>
        </w:rPr>
        <w:t>p</w:t>
      </w:r>
      <w:r w:rsidRPr="00532235">
        <w:rPr>
          <w:rFonts w:cs="CMU Serif Roman"/>
        </w:rPr>
        <w:t xml:space="preserve"> &lt; .001</w:t>
      </w:r>
      <w:r w:rsidR="00936F26" w:rsidRPr="00532235">
        <w:rPr>
          <w:rFonts w:cs="CMU Serif Roman"/>
        </w:rPr>
        <w:t>.</w:t>
      </w:r>
      <w:r w:rsidR="001F5F7B" w:rsidRPr="00532235">
        <w:rPr>
          <w:rFonts w:cs="CMU Serif Roman"/>
        </w:rPr>
        <w:t xml:space="preserve"> This pattern is illustrated in Figure 2</w:t>
      </w:r>
      <w:r w:rsidR="00E67825" w:rsidRPr="00532235">
        <w:rPr>
          <w:rFonts w:cs="CMU Serif Roman"/>
        </w:rPr>
        <w:t xml:space="preserve"> (upper panel)</w:t>
      </w:r>
      <w:r w:rsidR="001F5F7B" w:rsidRPr="00532235">
        <w:rPr>
          <w:rFonts w:cs="CMU Serif Roman"/>
        </w:rPr>
        <w:t xml:space="preserve">, along with the data </w:t>
      </w:r>
      <w:r w:rsidR="001F5F7B" w:rsidRPr="00532235">
        <w:rPr>
          <w:rFonts w:cs="CMU Serif Roman"/>
        </w:rPr>
        <w:t xml:space="preserve">from each attitude domain. </w:t>
      </w:r>
    </w:p>
    <w:p w14:paraId="7DF44AF3" w14:textId="3C1675C6" w:rsidR="00E67825" w:rsidRPr="00532235" w:rsidRDefault="00E67825" w:rsidP="00C12014">
      <w:pPr>
        <w:ind w:firstLine="0"/>
        <w:rPr>
          <w:rFonts w:cs="CMU Serif Roman"/>
        </w:rPr>
      </w:pPr>
      <w:r w:rsidRPr="00532235">
        <w:rPr>
          <w:rFonts w:cs="CMU Serif Roman"/>
        </w:rPr>
        <w:tab/>
        <w:t xml:space="preserve">Figure 2 (lower panel) also </w:t>
      </w:r>
      <w:r w:rsidR="00BD3622" w:rsidRPr="00532235">
        <w:rPr>
          <w:rFonts w:cs="CMU Serif Roman"/>
        </w:rPr>
        <w:t>suggests</w:t>
      </w:r>
      <w:r w:rsidRPr="00532235">
        <w:rPr>
          <w:rFonts w:cs="CMU Serif Roman"/>
        </w:rPr>
        <w:t xml:space="preserve"> that the generic pattern </w:t>
      </w:r>
      <w:r w:rsidR="00BD3622" w:rsidRPr="00532235">
        <w:rPr>
          <w:rFonts w:cs="CMU Serif Roman"/>
        </w:rPr>
        <w:t xml:space="preserve">is </w:t>
      </w:r>
      <w:r w:rsidRPr="00532235">
        <w:rPr>
          <w:rFonts w:cs="CMU Serif Roman"/>
        </w:rPr>
        <w:t xml:space="preserve">present not only in IRAPs assessing known attitude domains, but </w:t>
      </w:r>
      <w:r w:rsidR="00BD3622" w:rsidRPr="00532235">
        <w:rPr>
          <w:rFonts w:cs="CMU Serif Roman"/>
        </w:rPr>
        <w:t xml:space="preserve">possibly also </w:t>
      </w:r>
      <w:r w:rsidRPr="00532235">
        <w:rPr>
          <w:rFonts w:cs="CMU Serif Roman"/>
        </w:rPr>
        <w:t xml:space="preserve">in an IRAP assessing evaluations of the non-words CUG and VEC (which should intuitively be neutral). </w:t>
      </w:r>
      <w:r w:rsidR="00BD3622" w:rsidRPr="00532235">
        <w:rPr>
          <w:rFonts w:cs="CMU Serif Roman"/>
        </w:rPr>
        <w:t>Due to the very small sample size for this IRAP (</w:t>
      </w:r>
      <w:r w:rsidR="00BD3622" w:rsidRPr="00532235">
        <w:rPr>
          <w:rFonts w:cs="CMU Serif Roman"/>
          <w:i/>
        </w:rPr>
        <w:t>N</w:t>
      </w:r>
      <w:r w:rsidR="00BD3622" w:rsidRPr="00532235">
        <w:rPr>
          <w:rFonts w:cs="CMU Serif Roman"/>
        </w:rPr>
        <w:t xml:space="preserve"> = 19), no meaningful quantitative analyses could be conducted to compare known words (i.e., all data from the attitude domains analyzed previously) and non-word stimuli. </w:t>
      </w:r>
    </w:p>
    <w:p w14:paraId="18941498" w14:textId="71B4CBB9" w:rsidR="00F86CED" w:rsidRPr="00532235" w:rsidRDefault="00F86CED" w:rsidP="00B07E67"/>
    <w:p w14:paraId="3FF86886" w14:textId="19C7443D" w:rsidR="001F5F7B" w:rsidRPr="00532235" w:rsidRDefault="00CE2517" w:rsidP="00CE2517">
      <w:pPr>
        <w:ind w:firstLine="0"/>
        <w:jc w:val="center"/>
      </w:pPr>
      <w:r>
        <w:rPr>
          <w:noProof/>
        </w:rPr>
        <w:lastRenderedPageBreak/>
        <w:drawing>
          <wp:inline distT="0" distB="0" distL="0" distR="0" wp14:anchorId="0C919A40" wp14:editId="40E68931">
            <wp:extent cx="4513768" cy="52660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generic_pattern_1.pdf"/>
                    <pic:cNvPicPr/>
                  </pic:nvPicPr>
                  <pic:blipFill>
                    <a:blip r:embed="rId14"/>
                    <a:stretch>
                      <a:fillRect/>
                    </a:stretch>
                  </pic:blipFill>
                  <pic:spPr>
                    <a:xfrm>
                      <a:off x="0" y="0"/>
                      <a:ext cx="4517054" cy="5269897"/>
                    </a:xfrm>
                    <a:prstGeom prst="rect">
                      <a:avLst/>
                    </a:prstGeom>
                  </pic:spPr>
                </pic:pic>
              </a:graphicData>
            </a:graphic>
          </wp:inline>
        </w:drawing>
      </w:r>
    </w:p>
    <w:p w14:paraId="1655CE18" w14:textId="60C66DB9" w:rsidR="00E67825" w:rsidRPr="00532235" w:rsidRDefault="001F5F7B" w:rsidP="00F4189E">
      <w:pPr>
        <w:spacing w:line="240" w:lineRule="auto"/>
        <w:ind w:firstLine="0"/>
      </w:pPr>
      <w:r w:rsidRPr="00532235">
        <w:rPr>
          <w:i/>
        </w:rPr>
        <w:t>Figure 2.</w:t>
      </w:r>
      <w:r w:rsidRPr="00532235">
        <w:t xml:space="preserve"> </w:t>
      </w:r>
      <w:r w:rsidR="00AC3248" w:rsidRPr="00532235">
        <w:t xml:space="preserve">The generic pattern in </w:t>
      </w:r>
      <w:r w:rsidRPr="00532235">
        <w:t>IRAP effects</w:t>
      </w:r>
      <w:r w:rsidR="00AC3248" w:rsidRPr="00532235">
        <w:rPr>
          <w:i/>
        </w:rPr>
        <w:t xml:space="preserve">. </w:t>
      </w:r>
      <w:r w:rsidR="00AC3248" w:rsidRPr="00532235">
        <w:t>U</w:t>
      </w:r>
      <w:r w:rsidRPr="00532235">
        <w:t>pper panel</w:t>
      </w:r>
      <w:r w:rsidR="00AC3248" w:rsidRPr="00532235">
        <w:t xml:space="preserve"> illustrates mean IRAP effects for each attitude domain, with the meta-analyzed generic pattern in black. L</w:t>
      </w:r>
      <w:r w:rsidRPr="00532235">
        <w:t>ower panel</w:t>
      </w:r>
      <w:r w:rsidR="00AC3248" w:rsidRPr="00532235">
        <w:t xml:space="preserve"> </w:t>
      </w:r>
      <w:r w:rsidR="005154B2">
        <w:t>compares</w:t>
      </w:r>
      <w:r w:rsidR="00AC3248" w:rsidRPr="00532235">
        <w:t xml:space="preserve"> </w:t>
      </w:r>
      <w:r w:rsidR="00F54A86">
        <w:t xml:space="preserve">effects on a </w:t>
      </w:r>
      <w:r w:rsidR="00AC3248" w:rsidRPr="00532235">
        <w:t>non-words</w:t>
      </w:r>
      <w:r w:rsidR="00F54A86">
        <w:t xml:space="preserve"> IRAP</w:t>
      </w:r>
      <w:r w:rsidR="005154B2">
        <w:t xml:space="preserve"> with the generic pattern</w:t>
      </w:r>
      <w:bookmarkStart w:id="9" w:name="_GoBack"/>
      <w:bookmarkEnd w:id="9"/>
      <w:r w:rsidRPr="00532235">
        <w:t>. Error bars represent 95% CIs.</w:t>
      </w:r>
    </w:p>
    <w:p w14:paraId="082DCCB1" w14:textId="77777777" w:rsidR="00F4189E" w:rsidRPr="00532235" w:rsidRDefault="00F4189E" w:rsidP="006D30C1"/>
    <w:p w14:paraId="544E01F0" w14:textId="5C50E664" w:rsidR="006D30C1" w:rsidRPr="00532235" w:rsidRDefault="00FA337D" w:rsidP="006D30C1">
      <w:r w:rsidRPr="00532235">
        <w:t xml:space="preserve">In order to facilitate the </w:t>
      </w:r>
      <w:r w:rsidR="00B669E8" w:rsidRPr="00532235">
        <w:t xml:space="preserve">understanding of this generic pattern, the Category 2 trial types were inverted following standard guidelines for the interpretation of IRAP effects </w:t>
      </w:r>
      <w:r w:rsidR="00B669E8" w:rsidRPr="00532235">
        <w:fldChar w:fldCharType="begin"/>
      </w:r>
      <w:r w:rsidR="00B669E8" w:rsidRPr="00532235">
        <w:instrText xml:space="preserve"> ADDIN ZOTERO_ITEM CSL_CITATION {"citationID":"Sp1k32lV","properties":{"formattedCitation":"(Hussey,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B669E8" w:rsidRPr="00532235">
        <w:fldChar w:fldCharType="separate"/>
      </w:r>
      <w:r w:rsidR="00B669E8" w:rsidRPr="00532235">
        <w:rPr>
          <w:noProof/>
        </w:rPr>
        <w:t>(Hussey, Thompson, et al., 2015)</w:t>
      </w:r>
      <w:r w:rsidR="00B669E8" w:rsidRPr="00532235">
        <w:fldChar w:fldCharType="end"/>
      </w:r>
      <w:r w:rsidR="00B669E8" w:rsidRPr="00532235">
        <w:t xml:space="preserve">. This provided a common interpretation across trial types: positive </w:t>
      </w:r>
      <w:r w:rsidR="00B669E8" w:rsidRPr="00532235">
        <w:rPr>
          <w:i/>
        </w:rPr>
        <w:t>D</w:t>
      </w:r>
      <w:r w:rsidR="00B669E8" w:rsidRPr="00532235">
        <w:t xml:space="preserve"> scores represent more positive evaluations and negative </w:t>
      </w:r>
      <w:r w:rsidR="00B669E8" w:rsidRPr="00532235">
        <w:rPr>
          <w:i/>
        </w:rPr>
        <w:t>D</w:t>
      </w:r>
      <w:r w:rsidR="00B669E8" w:rsidRPr="00532235">
        <w:t xml:space="preserve"> scores represent more negative evaluations (i.e., quicker responding to positive </w:t>
      </w:r>
      <w:r w:rsidR="00B669E8" w:rsidRPr="00532235">
        <w:lastRenderedPageBreak/>
        <w:t xml:space="preserve">attribute stimuli with ‘True’, or negative attribute stimuli with ‘False’). </w:t>
      </w:r>
      <w:r w:rsidR="007F0603" w:rsidRPr="00532235">
        <w:t xml:space="preserve">These inverted </w:t>
      </w:r>
      <w:r w:rsidR="007F0603" w:rsidRPr="00532235">
        <w:rPr>
          <w:i/>
        </w:rPr>
        <w:t>D</w:t>
      </w:r>
      <w:r w:rsidR="007F0603" w:rsidRPr="00532235">
        <w:t xml:space="preserve"> scores are illustrated in Figure 3.</w:t>
      </w:r>
      <w:r w:rsidR="000768AC" w:rsidRPr="00532235">
        <w:t xml:space="preserve"> </w:t>
      </w:r>
      <w:r w:rsidR="00695E54" w:rsidRPr="00532235">
        <w:t>The generic pattern therefore implies that, regardless of what attitude domains served as Category 1 and Category 2, participants evaluative Category 1 more positively than Category 2, and affirm positively more than they reject negativity. As can be seen from the estimated means, the ordinal ranking among the trial types is Category 1 – Positive &gt; Category 1 – Negative &gt; Category 2 – Positive &gt; Category 2 – Negative.</w:t>
      </w:r>
    </w:p>
    <w:p w14:paraId="26A37BB2" w14:textId="77777777" w:rsidR="00150E2F" w:rsidRPr="00532235" w:rsidRDefault="00150E2F" w:rsidP="006D30C1"/>
    <w:p w14:paraId="4FAD25B5" w14:textId="77777777" w:rsidR="006D30C1" w:rsidRPr="00532235" w:rsidRDefault="006D30C1" w:rsidP="00CF7D7B">
      <w:pPr>
        <w:ind w:firstLine="1710"/>
      </w:pPr>
      <w:r w:rsidRPr="00532235">
        <w:rPr>
          <w:noProof/>
        </w:rPr>
        <w:drawing>
          <wp:inline distT="0" distB="0" distL="0" distR="0" wp14:anchorId="6979F181" wp14:editId="6C2D4D44">
            <wp:extent cx="3673929"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generic_pattern_2.pdf"/>
                    <pic:cNvPicPr/>
                  </pic:nvPicPr>
                  <pic:blipFill>
                    <a:blip r:embed="rId15"/>
                    <a:stretch>
                      <a:fillRect/>
                    </a:stretch>
                  </pic:blipFill>
                  <pic:spPr>
                    <a:xfrm>
                      <a:off x="0" y="0"/>
                      <a:ext cx="3682835" cy="2577984"/>
                    </a:xfrm>
                    <a:prstGeom prst="rect">
                      <a:avLst/>
                    </a:prstGeom>
                  </pic:spPr>
                </pic:pic>
              </a:graphicData>
            </a:graphic>
          </wp:inline>
        </w:drawing>
      </w:r>
    </w:p>
    <w:p w14:paraId="58B5481F" w14:textId="77777777" w:rsidR="000812B4" w:rsidRDefault="006D30C1" w:rsidP="000812B4">
      <w:pPr>
        <w:spacing w:line="240" w:lineRule="auto"/>
        <w:ind w:firstLine="0"/>
      </w:pPr>
      <w:r w:rsidRPr="00532235">
        <w:rPr>
          <w:i/>
        </w:rPr>
        <w:t>Figure 3.</w:t>
      </w:r>
      <w:r w:rsidRPr="00532235">
        <w:t xml:space="preserve"> Meta-analyzed estimates of the generic pattern in IRAP effects. Scores for Category 2 have been inverted for interpretability. Error bars represent 95% CIs.</w:t>
      </w:r>
    </w:p>
    <w:p w14:paraId="3E4D5BE9" w14:textId="77777777" w:rsidR="000812B4" w:rsidRDefault="000812B4" w:rsidP="000812B4">
      <w:pPr>
        <w:spacing w:line="240" w:lineRule="auto"/>
        <w:ind w:firstLine="0"/>
      </w:pPr>
    </w:p>
    <w:p w14:paraId="7D85D8D6" w14:textId="77777777" w:rsidR="000812B4" w:rsidRDefault="000812B4" w:rsidP="000812B4">
      <w:pPr>
        <w:spacing w:line="240" w:lineRule="auto"/>
        <w:ind w:firstLine="0"/>
      </w:pPr>
    </w:p>
    <w:p w14:paraId="3319EF01" w14:textId="38CBCD0A" w:rsidR="00DD0916" w:rsidRPr="00532235" w:rsidRDefault="004D44D8" w:rsidP="000812B4">
      <w:pPr>
        <w:pStyle w:val="Heading1"/>
      </w:pPr>
      <w:r w:rsidRPr="00532235">
        <w:t>D</w:t>
      </w:r>
      <w:r w:rsidR="00DD0916" w:rsidRPr="00532235">
        <w:t>iscussion</w:t>
      </w:r>
    </w:p>
    <w:p w14:paraId="23557A66" w14:textId="7C25E9D2" w:rsidR="00695E54" w:rsidRPr="00532235" w:rsidRDefault="0003160A" w:rsidP="0003160A">
      <w:r w:rsidRPr="00532235">
        <w:t xml:space="preserve">Results demonstrate that IRAPs assessing implicit evaluations demonstrate a generic pattern among trial types that is unrelated to the domain supposedly being assessed. Variation in IRAP effects is attributable in large part to this generic </w:t>
      </w:r>
      <w:r w:rsidRPr="00532235">
        <w:lastRenderedPageBreak/>
        <w:t xml:space="preserve">pattern, </w:t>
      </w:r>
      <w:r w:rsidR="00DC0F5C" w:rsidRPr="00532235">
        <w:t>much more so than the</w:t>
      </w:r>
      <w:r w:rsidRPr="00532235">
        <w:t xml:space="preserve"> </w:t>
      </w:r>
      <w:r w:rsidR="00913382">
        <w:t xml:space="preserve">category </w:t>
      </w:r>
      <w:r w:rsidR="00DC0F5C" w:rsidRPr="00532235">
        <w:t xml:space="preserve">stimuli </w:t>
      </w:r>
      <w:r w:rsidR="00913382">
        <w:t xml:space="preserve">employed </w:t>
      </w:r>
      <w:r w:rsidR="00DC0F5C" w:rsidRPr="00532235">
        <w:t>in the procedure</w:t>
      </w:r>
      <w:r w:rsidRPr="00532235">
        <w:t xml:space="preserve">. This suggests that the IRAP is relatively insensitive to the attitudes and learning histories that it </w:t>
      </w:r>
      <w:r w:rsidR="00DC0F5C" w:rsidRPr="00532235">
        <w:t>was designed to measure</w:t>
      </w:r>
      <w:r w:rsidRPr="00532235">
        <w:t xml:space="preserve">. </w:t>
      </w:r>
    </w:p>
    <w:p w14:paraId="616EF576" w14:textId="04DFC4AC" w:rsidR="00695E54" w:rsidRPr="00532235" w:rsidRDefault="00695E54" w:rsidP="00695E54">
      <w:r w:rsidRPr="00532235">
        <w:t>R</w:t>
      </w:r>
      <w:r w:rsidR="0003160A" w:rsidRPr="00532235">
        <w:t xml:space="preserve">esults from our meta-analytic model provided insight into the nature of the generic pattern </w:t>
      </w:r>
      <w:r w:rsidR="00FF51F5" w:rsidRPr="00532235">
        <w:t>(see Figure</w:t>
      </w:r>
      <w:r w:rsidR="002F17B1" w:rsidRPr="00532235">
        <w:t>s</w:t>
      </w:r>
      <w:r w:rsidR="00FF51F5" w:rsidRPr="00532235">
        <w:t xml:space="preserve"> </w:t>
      </w:r>
      <w:r w:rsidR="002F17B1" w:rsidRPr="00532235">
        <w:t>2 and 3</w:t>
      </w:r>
      <w:r w:rsidR="00FF51F5" w:rsidRPr="00532235">
        <w:t>).</w:t>
      </w:r>
      <w:r w:rsidR="003158C2" w:rsidRPr="00532235">
        <w:t xml:space="preserve"> </w:t>
      </w:r>
      <w:r w:rsidR="0003160A" w:rsidRPr="00532235">
        <w:t xml:space="preserve">This appears to take the form of a specific ordinal ranking in mean scores between the four trial types. Our results, based on a far larger sample size and range of domains, suggest that both existing accounts of the generic pattern are incorrect: the pattern is not either a ‘positivity </w:t>
      </w:r>
      <w:proofErr w:type="spellStart"/>
      <w:r w:rsidR="0003160A" w:rsidRPr="00532235">
        <w:t>bias’</w:t>
      </w:r>
      <w:proofErr w:type="spellEnd"/>
      <w:r w:rsidR="0003160A" w:rsidRPr="00532235">
        <w:t xml:space="preserve"> </w:t>
      </w:r>
      <w:r w:rsidR="0003160A" w:rsidRPr="00532235">
        <w:fldChar w:fldCharType="begin"/>
      </w:r>
      <w:r w:rsidR="0003160A" w:rsidRPr="00532235">
        <w:instrText xml:space="preserve"> ADDIN ZOTERO_ITEM CSL_CITATION {"citationID":"MkQNTZAx","properties":{"formattedCitation":"(O\\uc0\\u8217{}Shea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03160A" w:rsidRPr="00532235">
        <w:fldChar w:fldCharType="separate"/>
      </w:r>
      <w:r w:rsidR="0003160A" w:rsidRPr="00532235">
        <w:rPr>
          <w:rFonts w:cs="CMU Serif Roman"/>
        </w:rPr>
        <w:t>(O’Shea et al., 2016)</w:t>
      </w:r>
      <w:r w:rsidR="0003160A" w:rsidRPr="00532235">
        <w:fldChar w:fldCharType="end"/>
      </w:r>
      <w:r w:rsidR="0003160A" w:rsidRPr="00532235">
        <w:t xml:space="preserve"> or a ‘single trial type dominance effect’ </w:t>
      </w:r>
      <w:r w:rsidR="0003160A" w:rsidRPr="00532235">
        <w:fldChar w:fldCharType="begin"/>
      </w:r>
      <w:r w:rsidR="0003160A" w:rsidRPr="00532235">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03160A" w:rsidRPr="00532235">
        <w:fldChar w:fldCharType="separate"/>
      </w:r>
      <w:r w:rsidR="0003160A" w:rsidRPr="00532235">
        <w:t>(Finn et al., 2018)</w:t>
      </w:r>
      <w:r w:rsidR="0003160A" w:rsidRPr="00532235">
        <w:fldChar w:fldCharType="end"/>
      </w:r>
      <w:r w:rsidR="0003160A" w:rsidRPr="00532235">
        <w:t xml:space="preserve">, but instead represents both differences between positive and negative attributes and also differences between the two categories. </w:t>
      </w:r>
      <w:r w:rsidRPr="00532235">
        <w:t xml:space="preserve">This pattern is difficult to attribute to </w:t>
      </w:r>
      <w:r w:rsidR="001F75FD" w:rsidRPr="00532235">
        <w:t>genuine</w:t>
      </w:r>
      <w:r w:rsidRPr="00532235">
        <w:t xml:space="preserve"> properties of the attitude domains themselves, and </w:t>
      </w:r>
      <w:r w:rsidR="001F75FD" w:rsidRPr="00532235">
        <w:t xml:space="preserve">is </w:t>
      </w:r>
      <w:r w:rsidRPr="00532235">
        <w:t>more easily attributed to as-yet-known features of the IRAP task itself that elicit such behaviour</w:t>
      </w:r>
      <w:r w:rsidR="001F75FD" w:rsidRPr="00532235">
        <w:t xml:space="preserve"> within the task</w:t>
      </w:r>
      <w:r w:rsidRPr="00532235">
        <w:t>.</w:t>
      </w:r>
      <w:r w:rsidR="002E47AB" w:rsidRPr="00532235">
        <w:t xml:space="preserve"> The generic pattern among IRAP effects seems to be a replicable effect, but undermines the IRAP’s utility in assessing the implicit attitudes or learning histories that most researchers are interested in when using the task.  </w:t>
      </w:r>
    </w:p>
    <w:p w14:paraId="640EB6D9" w14:textId="576A1B12" w:rsidR="00FF51F5" w:rsidRPr="00532235" w:rsidRDefault="00495E38" w:rsidP="00FF51F5">
      <w:r w:rsidRPr="00532235">
        <w:rPr>
          <w:color w:val="000000" w:themeColor="text1"/>
        </w:rPr>
        <w:t xml:space="preserve">In behavioural terms, the category stimuli </w:t>
      </w:r>
      <w:r w:rsidR="00007AD6" w:rsidRPr="00532235">
        <w:rPr>
          <w:color w:val="000000" w:themeColor="text1"/>
        </w:rPr>
        <w:t xml:space="preserve">appear to </w:t>
      </w:r>
      <w:r w:rsidRPr="00532235">
        <w:rPr>
          <w:color w:val="000000" w:themeColor="text1"/>
        </w:rPr>
        <w:t xml:space="preserve">exert relatively weak stimulus control over </w:t>
      </w:r>
      <w:r w:rsidR="00007AD6" w:rsidRPr="00532235">
        <w:rPr>
          <w:color w:val="000000" w:themeColor="text1"/>
        </w:rPr>
        <w:t>reaction times</w:t>
      </w:r>
      <w:r w:rsidRPr="00532235">
        <w:rPr>
          <w:color w:val="000000" w:themeColor="text1"/>
        </w:rPr>
        <w:t xml:space="preserve"> relative to other, likely less interesting, sources of control. </w:t>
      </w:r>
      <w:r w:rsidR="00FF51F5" w:rsidRPr="00532235">
        <w:rPr>
          <w:color w:val="000000" w:themeColor="text1"/>
        </w:rPr>
        <w:t xml:space="preserve">However, </w:t>
      </w:r>
      <w:r w:rsidR="00FF51F5" w:rsidRPr="00532235">
        <w:t xml:space="preserve">it should be noted that these negative implications for the IRAP are agnostic to the level of analysis used by a researcher, whether </w:t>
      </w:r>
      <w:proofErr w:type="spellStart"/>
      <w:r w:rsidR="00FF51F5" w:rsidRPr="00532235">
        <w:t>represenationalist</w:t>
      </w:r>
      <w:proofErr w:type="spellEnd"/>
      <w:r w:rsidR="00FF51F5" w:rsidRPr="00532235">
        <w:t xml:space="preserve"> (e.g., that IRAP effects can be used to measures implicit attitudes or associations in </w:t>
      </w:r>
      <w:r w:rsidR="00FF51F5" w:rsidRPr="00532235">
        <w:lastRenderedPageBreak/>
        <w:t xml:space="preserve">memory, etc.) or functional analytic-abstractive </w:t>
      </w:r>
      <w:r w:rsidR="002E017C" w:rsidRPr="00532235">
        <w:fldChar w:fldCharType="begin"/>
      </w:r>
      <w:r w:rsidR="002E017C" w:rsidRPr="00532235">
        <w:instrText xml:space="preserve"> ADDIN ZOTERO_ITEM CSL_CITATION {"citationID":"9I2YK4pJ","properties":{"formattedCitation":"(e.g., in terms of relational responding or other concepts developed within Relational Frame Theory; see Barnes-Holmes &amp; Hussey, 2016; Hughes et al., 2011, 2012)","plainCitation":"(e.g., in terms of relational responding or other concepts developed within Relational Frame Theory; see Barnes-Holmes &amp; Hussey, 2016; Hughes et al., 2011, 2012)","noteIndex":0},"citationItems":[{"id":2726,"uris":["http://zotero.org/users/1687755/items/EZR2WKP9"],"uri":["http://zotero.org/users/1687755/items/EZR2WKP9"],"itemData":{"id":2726,"type":"article-journal","abstract":"The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framework","volume":"51","author":[{"family":"Barnes-Holmes","given":"Dermot"},{"family":"Hussey","given":"Ian"}],"issued":{"date-parts":[["2016",2,1]]}},"prefix":"e.g., in terms of relational responding or other concepts developed within Relational Frame Theory; see "},{"id":260,"uris":["http://zotero.org/users/1687755/items/FZEEB72V"],"uri":["http://zotero.org/users/1687755/items/FZEEB72V"],"itemData":{"id":260,"type":"article-journal","container-title":"The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2E017C" w:rsidRPr="00532235">
        <w:fldChar w:fldCharType="separate"/>
      </w:r>
      <w:r w:rsidR="002E017C" w:rsidRPr="00532235">
        <w:t>(e.g., in terms of relational responding or other concepts developed within Relational Frame Theory; see Barnes-Holmes &amp; Hussey, 2016; Hughes et al., 2011, 2012)</w:t>
      </w:r>
      <w:r w:rsidR="002E017C" w:rsidRPr="00532235">
        <w:fldChar w:fldCharType="end"/>
      </w:r>
      <w:r w:rsidR="00FF51F5" w:rsidRPr="00532235">
        <w:t xml:space="preserve">. </w:t>
      </w:r>
    </w:p>
    <w:p w14:paraId="386C7AE4" w14:textId="77777777" w:rsidR="0050620E" w:rsidRPr="00532235" w:rsidRDefault="0050620E" w:rsidP="0050620E">
      <w:pPr>
        <w:pStyle w:val="Heading2"/>
      </w:pPr>
      <w:r w:rsidRPr="00532235">
        <w:t>Implications for the validity of conclusions in the published literature</w:t>
      </w:r>
    </w:p>
    <w:p w14:paraId="7052F791" w14:textId="4FE09127" w:rsidR="003158C2" w:rsidRPr="00532235" w:rsidRDefault="002658D7" w:rsidP="003158C2">
      <w:r w:rsidRPr="00532235">
        <w:t>T</w:t>
      </w:r>
      <w:r w:rsidR="00F77ED6" w:rsidRPr="00532235">
        <w:t xml:space="preserve">he presence of </w:t>
      </w:r>
      <w:r w:rsidRPr="00532235">
        <w:t xml:space="preserve">this </w:t>
      </w:r>
      <w:r w:rsidR="00F77ED6" w:rsidRPr="00532235">
        <w:t xml:space="preserve">generic pattern </w:t>
      </w:r>
      <w:r w:rsidRPr="00532235">
        <w:t xml:space="preserve">is </w:t>
      </w:r>
      <w:r w:rsidR="00F77ED6" w:rsidRPr="00532235">
        <w:t xml:space="preserve">problematic for </w:t>
      </w:r>
      <w:r w:rsidR="008B4CC6" w:rsidRPr="00532235">
        <w:t>most research using the IRAP</w:t>
      </w:r>
      <w:r w:rsidR="00F77ED6" w:rsidRPr="00532235">
        <w:t xml:space="preserve">. Generally speaking, when researchers use the IRAP in their research, </w:t>
      </w:r>
      <w:r w:rsidR="008B4CC6" w:rsidRPr="00532235">
        <w:t xml:space="preserve">they wish to use the task to help </w:t>
      </w:r>
      <w:r w:rsidR="00F77ED6" w:rsidRPr="00532235">
        <w:t xml:space="preserve">explain </w:t>
      </w:r>
      <w:r w:rsidR="008B4CC6" w:rsidRPr="00532235">
        <w:t xml:space="preserve">another </w:t>
      </w:r>
      <w:r w:rsidR="00F77ED6" w:rsidRPr="00532235">
        <w:t xml:space="preserve">phenomenon of interest (i.e., behaviour within the IRAP functions as </w:t>
      </w:r>
      <w:r w:rsidR="008B4CC6" w:rsidRPr="00532235">
        <w:t xml:space="preserve">the thing that explains: </w:t>
      </w:r>
      <w:r w:rsidR="00F77ED6" w:rsidRPr="00532235">
        <w:t xml:space="preserve">the </w:t>
      </w:r>
      <w:r w:rsidR="00F77ED6" w:rsidRPr="00532235">
        <w:rPr>
          <w:i/>
        </w:rPr>
        <w:t>explanans</w:t>
      </w:r>
      <w:r w:rsidR="00F77ED6" w:rsidRPr="00532235">
        <w:t>)</w:t>
      </w:r>
      <w:r w:rsidR="008B4CC6" w:rsidRPr="00532235">
        <w:t xml:space="preserve"> rather than in order to investigate </w:t>
      </w:r>
      <w:r w:rsidR="00F77ED6" w:rsidRPr="00532235">
        <w:t xml:space="preserve">behaviour </w:t>
      </w:r>
      <w:r w:rsidR="008B4CC6" w:rsidRPr="00532235">
        <w:t>within</w:t>
      </w:r>
      <w:r w:rsidR="00F77ED6" w:rsidRPr="00532235">
        <w:t xml:space="preserve"> the IRAP </w:t>
      </w:r>
      <w:r w:rsidR="008B4CC6" w:rsidRPr="00532235">
        <w:t xml:space="preserve">itself </w:t>
      </w:r>
      <w:r w:rsidR="00C36C18" w:rsidRPr="00532235">
        <w:rPr>
          <w:rFonts w:cs="CMU Serif Roman"/>
        </w:rPr>
        <w:t xml:space="preserve">(i.e., where behaviour within the IRAP represents the thing to be explained: the </w:t>
      </w:r>
      <w:r w:rsidR="00C36C18" w:rsidRPr="00532235">
        <w:rPr>
          <w:rFonts w:cs="CMU Serif Roman"/>
          <w:i/>
          <w:iCs/>
        </w:rPr>
        <w:t>explanandum</w:t>
      </w:r>
      <w:r w:rsidR="00C36C18" w:rsidRPr="00532235">
        <w:rPr>
          <w:rFonts w:cs="CMU Serif Roman"/>
        </w:rPr>
        <w:t>), although exceptions do exist</w:t>
      </w:r>
      <w:r w:rsidR="00C36C18" w:rsidRPr="00532235">
        <w:t xml:space="preserve"> </w:t>
      </w:r>
      <w:r w:rsidR="00C36C18" w:rsidRPr="00532235">
        <w:fldChar w:fldCharType="begin"/>
      </w:r>
      <w:r w:rsidR="00C36C18" w:rsidRPr="00532235">
        <w:instrText xml:space="preserve"> ADDIN ZOTERO_ITEM CSL_CITATION {"citationID":"KlPNkBUt","properties":{"formattedCitation":"(Finn et al., 2016, 2018; O\\uc0\\u8217{}Shea et al., 2016)","plainCitation":"(Finn et al., 2016, 2018; O’Shea et al., 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C36C18" w:rsidRPr="00532235">
        <w:fldChar w:fldCharType="separate"/>
      </w:r>
      <w:r w:rsidR="00C36C18" w:rsidRPr="00532235">
        <w:rPr>
          <w:rFonts w:cs="CMU Serif Roman"/>
        </w:rPr>
        <w:t>(Finn et al., 2016, 2018; O’Shea et al., 2016)</w:t>
      </w:r>
      <w:r w:rsidR="00C36C18" w:rsidRPr="00532235">
        <w:fldChar w:fldCharType="end"/>
      </w:r>
      <w:r w:rsidR="00F77ED6" w:rsidRPr="00532235">
        <w:t xml:space="preserve">. In the IRAP’s modal use-case, the presence of a generic pattern is likely to </w:t>
      </w:r>
      <w:r w:rsidR="004F093C" w:rsidRPr="00532235">
        <w:t xml:space="preserve">represent a strong barrier to the task being useful to their goals. </w:t>
      </w:r>
      <w:r w:rsidR="00567418" w:rsidRPr="00532235">
        <w:t>And</w:t>
      </w:r>
      <w:r w:rsidR="004F093C" w:rsidRPr="00532235">
        <w:t xml:space="preserve">, more worryingly, the generic pattern may cause </w:t>
      </w:r>
      <w:r w:rsidR="00F77ED6" w:rsidRPr="00532235">
        <w:t>researcher</w:t>
      </w:r>
      <w:r w:rsidR="004F093C" w:rsidRPr="00532235">
        <w:t>s</w:t>
      </w:r>
      <w:r w:rsidR="00F77ED6" w:rsidRPr="00532235">
        <w:t xml:space="preserve"> to make invalid inferences</w:t>
      </w:r>
      <w:r w:rsidR="004F093C" w:rsidRPr="00532235">
        <w:t xml:space="preserve">, by misattributing the presence of IRAP effects to attitudes or learning histories </w:t>
      </w:r>
      <w:r w:rsidR="00F51011">
        <w:t xml:space="preserve">(i.e., driven by the category </w:t>
      </w:r>
      <w:r w:rsidR="00567418" w:rsidRPr="00532235">
        <w:t>stimuli</w:t>
      </w:r>
      <w:r w:rsidR="00F51011">
        <w:t>)</w:t>
      </w:r>
      <w:r w:rsidR="00567418" w:rsidRPr="00532235">
        <w:t xml:space="preserve"> </w:t>
      </w:r>
      <w:r w:rsidR="004F093C" w:rsidRPr="00532235">
        <w:t xml:space="preserve">when they are instead merely instances of the generic pattern. </w:t>
      </w:r>
      <w:r w:rsidR="003F470E" w:rsidRPr="00532235">
        <w:t>For example, Hussey</w:t>
      </w:r>
      <w:r w:rsidR="003F6988" w:rsidRPr="00532235">
        <w:t>, Daly</w:t>
      </w:r>
      <w:r w:rsidR="006F38F2" w:rsidRPr="00532235">
        <w:t>,</w:t>
      </w:r>
      <w:r w:rsidR="003F470E" w:rsidRPr="00532235">
        <w:t xml:space="preserve"> et al. </w:t>
      </w:r>
      <w:r w:rsidR="005F7B2E" w:rsidRPr="00532235">
        <w:fldChar w:fldCharType="begin"/>
      </w:r>
      <w:r w:rsidR="005F7B2E" w:rsidRPr="00532235">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005F7B2E" w:rsidRPr="00532235">
        <w:fldChar w:fldCharType="separate"/>
      </w:r>
      <w:r w:rsidR="005F7B2E" w:rsidRPr="00532235">
        <w:t>(2015)</w:t>
      </w:r>
      <w:r w:rsidR="005F7B2E" w:rsidRPr="00532235">
        <w:fldChar w:fldCharType="end"/>
      </w:r>
      <w:r w:rsidR="005F7B2E" w:rsidRPr="00532235">
        <w:t xml:space="preserve"> </w:t>
      </w:r>
      <w:r w:rsidR="003F470E" w:rsidRPr="00532235">
        <w:t>concluded that normative participants demonstrated counter</w:t>
      </w:r>
      <w:r w:rsidR="003158C2" w:rsidRPr="00532235">
        <w:t>-</w:t>
      </w:r>
      <w:r w:rsidR="003F470E" w:rsidRPr="00532235">
        <w:t xml:space="preserve">intuitive positive evaluations of death. In light of the generic pattern among IRAP effects, it would be more accurate – and less interesting – to characterize these results merely as ‘the generic pattern among IRAP effects was </w:t>
      </w:r>
      <w:r w:rsidR="003F470E" w:rsidRPr="00532235">
        <w:lastRenderedPageBreak/>
        <w:t>observed’</w:t>
      </w:r>
      <w:r w:rsidR="009F5421" w:rsidRPr="00532235">
        <w:t>, with no reference to what this might say about the original domain of interest.</w:t>
      </w:r>
    </w:p>
    <w:p w14:paraId="6BBB405C" w14:textId="4D45E4FB" w:rsidR="00504356" w:rsidRPr="00532235" w:rsidRDefault="0022204F" w:rsidP="00A34719">
      <w:r w:rsidRPr="00532235">
        <w:t xml:space="preserve">The existence of </w:t>
      </w:r>
      <w:r w:rsidR="00A932C6" w:rsidRPr="00532235">
        <w:t>a</w:t>
      </w:r>
      <w:r w:rsidRPr="00532235">
        <w:t xml:space="preserve"> </w:t>
      </w:r>
      <w:r w:rsidR="007F6BB7" w:rsidRPr="00532235">
        <w:t xml:space="preserve">generic pattern </w:t>
      </w:r>
      <w:r w:rsidR="000F2CAC" w:rsidRPr="00532235">
        <w:t>has</w:t>
      </w:r>
      <w:r w:rsidR="007F6BB7" w:rsidRPr="00532235">
        <w:t xml:space="preserve"> significant implications for how the results of past and future IRAP studies should be interpreted</w:t>
      </w:r>
      <w:r w:rsidR="001F34D9" w:rsidRPr="00532235">
        <w:t>. I</w:t>
      </w:r>
      <w:r w:rsidR="001735A7" w:rsidRPr="00532235">
        <w:t>ndeed</w:t>
      </w:r>
      <w:r w:rsidR="001F34D9" w:rsidRPr="00532235">
        <w:t xml:space="preserve">, </w:t>
      </w:r>
      <w:r w:rsidR="001735A7" w:rsidRPr="00532235">
        <w:t>many of the conclusions made in the published literature</w:t>
      </w:r>
      <w:r w:rsidR="001F34D9" w:rsidRPr="00532235">
        <w:t xml:space="preserve"> may be undermined</w:t>
      </w:r>
      <w:r w:rsidR="00046699" w:rsidRPr="00532235">
        <w:t xml:space="preserve"> or invalidated</w:t>
      </w:r>
      <w:r w:rsidR="001735A7" w:rsidRPr="00532235">
        <w:t>.</w:t>
      </w:r>
      <w:r w:rsidR="005946F6" w:rsidRPr="00532235">
        <w:t xml:space="preserve"> </w:t>
      </w:r>
      <w:r w:rsidR="00046699" w:rsidRPr="00532235">
        <w:t>To understand why this is the case, consider that, b</w:t>
      </w:r>
      <w:r w:rsidR="0030216B" w:rsidRPr="00532235">
        <w:t>y definition, t</w:t>
      </w:r>
      <w:r w:rsidR="00504356" w:rsidRPr="00532235">
        <w:t>he generic pattern</w:t>
      </w:r>
      <w:r w:rsidR="0030216B" w:rsidRPr="00532235">
        <w:t xml:space="preserve"> means that non-zero IRAP effects are likely to be observed regardless of whether participants possess attitudes or learning histories that would previously be expected to be the source of such IRAP effects. </w:t>
      </w:r>
      <w:r w:rsidR="0014115C" w:rsidRPr="00532235">
        <w:t xml:space="preserve">As such, the presence of IRAP effects – that is, </w:t>
      </w:r>
      <w:r w:rsidR="00046699" w:rsidRPr="00532235">
        <w:rPr>
          <w:i/>
        </w:rPr>
        <w:t>D</w:t>
      </w:r>
      <w:r w:rsidR="00046699" w:rsidRPr="00532235">
        <w:t xml:space="preserve"> scores that are significantly different from zero – cannot </w:t>
      </w:r>
      <w:r w:rsidR="00243DE5" w:rsidRPr="00532235">
        <w:t xml:space="preserve">reasonably </w:t>
      </w:r>
      <w:r w:rsidR="00046699" w:rsidRPr="00532235">
        <w:t xml:space="preserve">be equated </w:t>
      </w:r>
      <w:r w:rsidR="007375E5" w:rsidRPr="00532235">
        <w:t>with</w:t>
      </w:r>
      <w:r w:rsidR="00243DE5" w:rsidRPr="00532235">
        <w:t xml:space="preserve"> </w:t>
      </w:r>
      <w:r w:rsidR="00046699" w:rsidRPr="00532235">
        <w:t xml:space="preserve">evidence </w:t>
      </w:r>
      <w:r w:rsidR="007375E5" w:rsidRPr="00532235">
        <w:t>for</w:t>
      </w:r>
      <w:r w:rsidR="00046699" w:rsidRPr="00532235">
        <w:t xml:space="preserve"> implicit attitudes (i.e.,</w:t>
      </w:r>
      <w:r w:rsidR="007375E5" w:rsidRPr="00532235">
        <w:t xml:space="preserve"> at the </w:t>
      </w:r>
      <w:r w:rsidR="00046699" w:rsidRPr="00532235">
        <w:t xml:space="preserve">cognitive </w:t>
      </w:r>
      <w:r w:rsidR="007375E5" w:rsidRPr="00532235">
        <w:t>level</w:t>
      </w:r>
      <w:r w:rsidR="0081154B" w:rsidRPr="00532235">
        <w:t xml:space="preserve"> of analysis</w:t>
      </w:r>
      <w:r w:rsidR="00046699" w:rsidRPr="00532235">
        <w:t xml:space="preserve">) or learning histories involving the category stimuli (i.e., </w:t>
      </w:r>
      <w:r w:rsidR="007375E5" w:rsidRPr="00532235">
        <w:t xml:space="preserve">at the </w:t>
      </w:r>
      <w:r w:rsidR="00046699" w:rsidRPr="00532235">
        <w:t xml:space="preserve">behavioural </w:t>
      </w:r>
      <w:r w:rsidR="007375E5" w:rsidRPr="00532235">
        <w:t>analytic-abstractive level</w:t>
      </w:r>
      <w:r w:rsidR="00046699" w:rsidRPr="00532235">
        <w:t xml:space="preserve">). </w:t>
      </w:r>
      <w:r w:rsidR="00AB71FD" w:rsidRPr="00532235">
        <w:t xml:space="preserve">Analyses that treat </w:t>
      </w:r>
      <w:r w:rsidR="00AB71FD" w:rsidRPr="00532235">
        <w:rPr>
          <w:i/>
        </w:rPr>
        <w:t>D</w:t>
      </w:r>
      <w:r w:rsidR="00AB71FD" w:rsidRPr="00532235">
        <w:t xml:space="preserve"> = zero as a reference point, even tacitly, will therefore produce false or invalid domain level inferences.</w:t>
      </w:r>
      <w:r w:rsidR="00155C94" w:rsidRPr="00532235">
        <w:t xml:space="preserve"> Somewhat unfortunately, this c</w:t>
      </w:r>
      <w:r w:rsidR="00783FBE" w:rsidRPr="00532235">
        <w:t xml:space="preserve">oncern about </w:t>
      </w:r>
      <w:r w:rsidR="00155C94" w:rsidRPr="00532235">
        <w:t xml:space="preserve">the validity of </w:t>
      </w:r>
      <w:r w:rsidR="00D7458E" w:rsidRPr="00532235">
        <w:t xml:space="preserve">conclusions when </w:t>
      </w:r>
      <w:r w:rsidR="00CF6082" w:rsidRPr="00532235">
        <w:t xml:space="preserve">a </w:t>
      </w:r>
      <w:r w:rsidR="00CF6082" w:rsidRPr="00532235">
        <w:rPr>
          <w:i/>
        </w:rPr>
        <w:t>D</w:t>
      </w:r>
      <w:r w:rsidR="00CF6082" w:rsidRPr="00532235">
        <w:t xml:space="preserve"> score at or near zero</w:t>
      </w:r>
      <w:r w:rsidR="00783FBE" w:rsidRPr="00532235">
        <w:t xml:space="preserve"> </w:t>
      </w:r>
      <w:r w:rsidR="00D7458E" w:rsidRPr="00532235">
        <w:t xml:space="preserve">is treated as meaningful have been around as long as the IRAP itself </w:t>
      </w:r>
      <w:r w:rsidR="002A04DD" w:rsidRPr="00532235">
        <w:fldChar w:fldCharType="begin"/>
      </w:r>
      <w:r w:rsidR="002A04DD" w:rsidRPr="00532235">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002A04DD" w:rsidRPr="00532235">
        <w:fldChar w:fldCharType="separate"/>
      </w:r>
      <w:r w:rsidR="002A04DD" w:rsidRPr="00532235">
        <w:t>(Blanton &amp; Jaccard, 2006)</w:t>
      </w:r>
      <w:r w:rsidR="002A04DD" w:rsidRPr="00532235">
        <w:fldChar w:fldCharType="end"/>
      </w:r>
      <w:r w:rsidR="00D7458E" w:rsidRPr="00532235">
        <w:t>. However, these have previously been conceptual arguments, where the current work is empirical</w:t>
      </w:r>
      <w:r w:rsidR="00783FBE" w:rsidRPr="00532235">
        <w:t>.</w:t>
      </w:r>
    </w:p>
    <w:p w14:paraId="0FA796CA" w14:textId="21990BA5" w:rsidR="009323BA" w:rsidRPr="00532235" w:rsidRDefault="00783FBE" w:rsidP="00884FFF">
      <w:pPr>
        <w:rPr>
          <w:color w:val="FF0000"/>
        </w:rPr>
        <w:sectPr w:rsidR="009323BA" w:rsidRPr="00532235" w:rsidSect="0074589F">
          <w:headerReference w:type="default" r:id="rId16"/>
          <w:headerReference w:type="first" r:id="rId17"/>
          <w:pgSz w:w="11900" w:h="16840" w:code="9"/>
          <w:pgMar w:top="1440" w:right="1440" w:bottom="1440" w:left="1440" w:header="720" w:footer="720" w:gutter="0"/>
          <w:cols w:space="720"/>
          <w:titlePg/>
          <w:docGrid w:linePitch="360"/>
        </w:sectPr>
      </w:pPr>
      <w:r w:rsidRPr="00532235">
        <w:t xml:space="preserve">In order to explicate which specific types of analyses and conclusions are impacted by the presence of the generic pattern among IRAP effects, </w:t>
      </w:r>
      <w:r w:rsidR="0046536F" w:rsidRPr="00532235">
        <w:t xml:space="preserve">we </w:t>
      </w:r>
      <w:r w:rsidRPr="00532235">
        <w:t>discuss each</w:t>
      </w:r>
      <w:r w:rsidR="006D3392" w:rsidRPr="00532235">
        <w:t xml:space="preserve"> of</w:t>
      </w:r>
      <w:r w:rsidRPr="00532235">
        <w:t xml:space="preserve"> </w:t>
      </w:r>
      <w:r w:rsidR="0046536F" w:rsidRPr="00532235">
        <w:t xml:space="preserve">the most common forms of analysis of IRAP </w:t>
      </w:r>
      <w:r w:rsidR="0046536F" w:rsidRPr="00532235">
        <w:rPr>
          <w:color w:val="000000" w:themeColor="text1"/>
        </w:rPr>
        <w:t>data</w:t>
      </w:r>
      <w:r w:rsidRPr="00532235">
        <w:rPr>
          <w:color w:val="000000" w:themeColor="text1"/>
        </w:rPr>
        <w:t xml:space="preserve"> in turn. </w:t>
      </w:r>
      <w:r w:rsidR="009323BA" w:rsidRPr="00532235">
        <w:rPr>
          <w:color w:val="000000" w:themeColor="text1"/>
        </w:rPr>
        <w:t xml:space="preserve">Table </w:t>
      </w:r>
      <w:r w:rsidR="0042172F" w:rsidRPr="00532235">
        <w:rPr>
          <w:color w:val="000000" w:themeColor="text1"/>
        </w:rPr>
        <w:t>1</w:t>
      </w:r>
      <w:r w:rsidRPr="00532235">
        <w:rPr>
          <w:color w:val="000000" w:themeColor="text1"/>
        </w:rPr>
        <w:t xml:space="preserve"> provides a </w:t>
      </w:r>
      <w:r w:rsidRPr="00532235">
        <w:rPr>
          <w:color w:val="000000" w:themeColor="text1"/>
        </w:rPr>
        <w:lastRenderedPageBreak/>
        <w:t xml:space="preserve">summary of the </w:t>
      </w:r>
      <w:r w:rsidR="0040558E" w:rsidRPr="00532235">
        <w:rPr>
          <w:color w:val="000000" w:themeColor="text1"/>
        </w:rPr>
        <w:t xml:space="preserve">most common </w:t>
      </w:r>
      <w:r w:rsidRPr="00532235">
        <w:rPr>
          <w:color w:val="000000" w:themeColor="text1"/>
        </w:rPr>
        <w:t>comparisons,</w:t>
      </w:r>
      <w:r w:rsidR="0040558E" w:rsidRPr="00532235">
        <w:rPr>
          <w:color w:val="000000" w:themeColor="text1"/>
        </w:rPr>
        <w:t xml:space="preserve"> research questions, analytic methods, and inferences from IRAP data, </w:t>
      </w:r>
      <w:r w:rsidR="00835481" w:rsidRPr="00532235">
        <w:rPr>
          <w:color w:val="000000" w:themeColor="text1"/>
        </w:rPr>
        <w:t xml:space="preserve">and </w:t>
      </w:r>
      <w:r w:rsidR="0040558E" w:rsidRPr="00532235">
        <w:rPr>
          <w:color w:val="000000" w:themeColor="text1"/>
        </w:rPr>
        <w:t>the validity of such conclusions in light of the generic pattern</w:t>
      </w:r>
      <w:r w:rsidR="009323BA" w:rsidRPr="00532235">
        <w:rPr>
          <w:color w:val="000000" w:themeColor="text1"/>
        </w:rPr>
        <w:t>.</w:t>
      </w:r>
      <w:r w:rsidR="00B346B1" w:rsidRPr="00532235">
        <w:rPr>
          <w:color w:val="000000" w:themeColor="text1"/>
        </w:rPr>
        <w:t xml:space="preserve"> </w:t>
      </w:r>
      <w:r w:rsidR="00E23DEF" w:rsidRPr="00532235">
        <w:rPr>
          <w:color w:val="000000" w:themeColor="text1"/>
        </w:rPr>
        <w:t xml:space="preserve">Figure 2 </w:t>
      </w:r>
      <w:r w:rsidR="007A6C6E" w:rsidRPr="00532235">
        <w:rPr>
          <w:color w:val="000000" w:themeColor="text1"/>
        </w:rPr>
        <w:t xml:space="preserve">uses results from a hypothetical between-groups IRAP study to </w:t>
      </w:r>
      <w:r w:rsidR="00E23DEF" w:rsidRPr="00532235">
        <w:rPr>
          <w:color w:val="000000" w:themeColor="text1"/>
        </w:rPr>
        <w:t xml:space="preserve">illustrates </w:t>
      </w:r>
      <w:r w:rsidR="007A6C6E" w:rsidRPr="00532235">
        <w:rPr>
          <w:color w:val="000000" w:themeColor="text1"/>
        </w:rPr>
        <w:t xml:space="preserve">some of these common comparisons and the </w:t>
      </w:r>
      <w:r w:rsidR="00C02B5A" w:rsidRPr="00532235">
        <w:rPr>
          <w:color w:val="000000" w:themeColor="text1"/>
        </w:rPr>
        <w:t xml:space="preserve">validity </w:t>
      </w:r>
      <w:r w:rsidR="007A6C6E" w:rsidRPr="00532235">
        <w:rPr>
          <w:color w:val="000000" w:themeColor="text1"/>
        </w:rPr>
        <w:t xml:space="preserve">of their </w:t>
      </w:r>
      <w:r w:rsidR="00057B2C" w:rsidRPr="00532235">
        <w:rPr>
          <w:color w:val="000000" w:themeColor="text1"/>
        </w:rPr>
        <w:t xml:space="preserve">domain level </w:t>
      </w:r>
      <w:r w:rsidR="007A6C6E" w:rsidRPr="00532235">
        <w:rPr>
          <w:color w:val="000000" w:themeColor="text1"/>
        </w:rPr>
        <w:t>conclusions.</w:t>
      </w:r>
    </w:p>
    <w:p w14:paraId="1D85C3B8" w14:textId="0EF14A5D" w:rsidR="009323BA" w:rsidRPr="00532235" w:rsidRDefault="009323BA" w:rsidP="009323BA">
      <w:pPr>
        <w:spacing w:line="240" w:lineRule="auto"/>
        <w:ind w:firstLine="0"/>
      </w:pPr>
      <w:r w:rsidRPr="00532235">
        <w:rPr>
          <w:i/>
        </w:rPr>
        <w:lastRenderedPageBreak/>
        <w:t xml:space="preserve">Table </w:t>
      </w:r>
      <w:r w:rsidR="0042172F" w:rsidRPr="00532235">
        <w:rPr>
          <w:i/>
        </w:rPr>
        <w:t>1</w:t>
      </w:r>
      <w:r w:rsidRPr="00532235">
        <w:rPr>
          <w:i/>
        </w:rPr>
        <w:t>.</w:t>
      </w:r>
      <w:r w:rsidRPr="00532235">
        <w:t xml:space="preserve"> A description of commonly-used methods of analysis for IRAP data, as well as the </w:t>
      </w:r>
      <w:r w:rsidR="00DF3FD5" w:rsidRPr="00532235">
        <w:t xml:space="preserve">validity of the </w:t>
      </w:r>
      <w:r w:rsidRPr="00532235">
        <w:t xml:space="preserve">inferences which </w:t>
      </w:r>
      <w:r w:rsidR="000B1D01" w:rsidRPr="00532235">
        <w:t xml:space="preserve">are typically </w:t>
      </w:r>
      <w:r w:rsidRPr="00532235">
        <w:t xml:space="preserve">made </w:t>
      </w:r>
      <w:r w:rsidR="00452B12" w:rsidRPr="00532235">
        <w:t>from them</w:t>
      </w:r>
      <w:r w:rsidRPr="00532235">
        <w:t xml:space="preserve">. </w:t>
      </w:r>
    </w:p>
    <w:p w14:paraId="2FB224D0" w14:textId="77777777" w:rsidR="009323BA" w:rsidRPr="00532235" w:rsidRDefault="009323BA" w:rsidP="009323BA">
      <w:pPr>
        <w:spacing w:line="240" w:lineRule="auto"/>
        <w:ind w:firstLine="0"/>
      </w:pPr>
    </w:p>
    <w:tbl>
      <w:tblPr>
        <w:tblW w:w="13230"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340"/>
      </w:tblGrid>
      <w:tr w:rsidR="009323BA" w:rsidRPr="00532235" w14:paraId="33BF94B3" w14:textId="77777777" w:rsidTr="003945E1">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603B1787" w14:textId="77777777" w:rsidR="009323BA" w:rsidRPr="00532235" w:rsidRDefault="009323BA" w:rsidP="00017C1F">
            <w:pPr>
              <w:spacing w:line="240" w:lineRule="auto"/>
              <w:ind w:firstLine="0"/>
              <w:rPr>
                <w:sz w:val="20"/>
                <w:szCs w:val="20"/>
              </w:rPr>
            </w:pPr>
            <w:r w:rsidRPr="00532235">
              <w:rPr>
                <w:sz w:val="20"/>
                <w:szCs w:val="20"/>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56027952" w14:textId="499FC888" w:rsidR="009323BA" w:rsidRPr="00532235" w:rsidRDefault="009323BA" w:rsidP="00017C1F">
            <w:pPr>
              <w:spacing w:line="240" w:lineRule="auto"/>
              <w:ind w:firstLine="0"/>
              <w:rPr>
                <w:sz w:val="20"/>
                <w:szCs w:val="20"/>
              </w:rPr>
            </w:pPr>
            <w:r w:rsidRPr="00532235">
              <w:rPr>
                <w:sz w:val="20"/>
                <w:szCs w:val="20"/>
              </w:rPr>
              <w:t>Example</w:t>
            </w:r>
            <w:r w:rsidR="00783FBE" w:rsidRPr="00532235">
              <w:rPr>
                <w:sz w:val="20"/>
                <w:szCs w:val="20"/>
              </w:rPr>
              <w:t xml:space="preserv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37F5327B" w14:textId="77777777" w:rsidR="009323BA" w:rsidRPr="00532235" w:rsidRDefault="009323BA" w:rsidP="00017C1F">
            <w:pPr>
              <w:spacing w:line="240" w:lineRule="auto"/>
              <w:ind w:firstLine="0"/>
              <w:rPr>
                <w:sz w:val="20"/>
                <w:szCs w:val="20"/>
              </w:rPr>
            </w:pPr>
            <w:r w:rsidRPr="00532235">
              <w:rPr>
                <w:sz w:val="20"/>
                <w:szCs w:val="20"/>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549E5D8B" w14:textId="77777777" w:rsidR="009323BA" w:rsidRPr="00532235" w:rsidRDefault="009323BA" w:rsidP="00017C1F">
            <w:pPr>
              <w:spacing w:line="240" w:lineRule="auto"/>
              <w:ind w:firstLine="0"/>
              <w:rPr>
                <w:sz w:val="20"/>
                <w:szCs w:val="20"/>
              </w:rPr>
            </w:pPr>
            <w:r w:rsidRPr="00532235">
              <w:rPr>
                <w:sz w:val="20"/>
                <w:szCs w:val="20"/>
              </w:rPr>
              <w:t>Common inference</w:t>
            </w:r>
          </w:p>
        </w:tc>
        <w:tc>
          <w:tcPr>
            <w:tcW w:w="1340" w:type="dxa"/>
            <w:tcBorders>
              <w:top w:val="single" w:sz="4" w:space="0" w:color="auto"/>
              <w:bottom w:val="single" w:sz="4" w:space="0" w:color="auto"/>
            </w:tcBorders>
          </w:tcPr>
          <w:p w14:paraId="5A777490" w14:textId="0BEA3858" w:rsidR="009323BA" w:rsidRPr="00532235" w:rsidRDefault="003945E1" w:rsidP="00017C1F">
            <w:pPr>
              <w:spacing w:line="240" w:lineRule="auto"/>
              <w:ind w:firstLine="0"/>
              <w:rPr>
                <w:sz w:val="20"/>
                <w:szCs w:val="20"/>
              </w:rPr>
            </w:pPr>
            <w:r w:rsidRPr="00532235">
              <w:rPr>
                <w:sz w:val="20"/>
                <w:szCs w:val="20"/>
              </w:rPr>
              <w:t>Conclusions</w:t>
            </w:r>
            <w:r w:rsidR="009323BA" w:rsidRPr="00532235">
              <w:rPr>
                <w:sz w:val="20"/>
                <w:szCs w:val="20"/>
              </w:rPr>
              <w:t xml:space="preserve"> </w:t>
            </w:r>
          </w:p>
        </w:tc>
      </w:tr>
      <w:tr w:rsidR="009323BA" w:rsidRPr="00532235" w14:paraId="3B4C834E" w14:textId="77777777" w:rsidTr="003945E1">
        <w:trPr>
          <w:trHeight w:val="916"/>
        </w:trPr>
        <w:tc>
          <w:tcPr>
            <w:tcW w:w="2602" w:type="dxa"/>
            <w:tcBorders>
              <w:top w:val="single" w:sz="4" w:space="0" w:color="auto"/>
            </w:tcBorders>
            <w:shd w:val="clear" w:color="auto" w:fill="auto"/>
            <w:tcMar>
              <w:top w:w="100" w:type="dxa"/>
              <w:left w:w="100" w:type="dxa"/>
              <w:bottom w:w="100" w:type="dxa"/>
              <w:right w:w="100" w:type="dxa"/>
            </w:tcMar>
          </w:tcPr>
          <w:p w14:paraId="57B86F71" w14:textId="128D18CE"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D</w:t>
            </w:r>
            <w:r w:rsidR="009323BA" w:rsidRPr="00532235">
              <w:rPr>
                <w:sz w:val="20"/>
                <w:szCs w:val="20"/>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599828C7" w14:textId="26E2E93B" w:rsidR="009323BA" w:rsidRPr="00532235" w:rsidRDefault="009323BA" w:rsidP="00017C1F">
            <w:pPr>
              <w:spacing w:line="240" w:lineRule="auto"/>
              <w:ind w:firstLine="0"/>
              <w:rPr>
                <w:sz w:val="20"/>
                <w:szCs w:val="20"/>
              </w:rPr>
            </w:pPr>
            <w:r w:rsidRPr="00532235">
              <w:rPr>
                <w:sz w:val="20"/>
                <w:szCs w:val="20"/>
              </w:rPr>
              <w:t>Is the “</w:t>
            </w:r>
            <w:r w:rsidR="00D4448E"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3D613542" w14:textId="77777777" w:rsidR="009323BA" w:rsidRPr="00532235" w:rsidRDefault="009323BA" w:rsidP="00017C1F">
            <w:pPr>
              <w:spacing w:line="240" w:lineRule="auto"/>
              <w:ind w:firstLine="0"/>
              <w:rPr>
                <w:sz w:val="20"/>
                <w:szCs w:val="20"/>
              </w:rPr>
            </w:pPr>
            <w:r w:rsidRPr="00532235">
              <w:rPr>
                <w:sz w:val="20"/>
                <w:szCs w:val="20"/>
              </w:rPr>
              <w:t xml:space="preserve">One-sample </w:t>
            </w:r>
            <w:r w:rsidRPr="00532235">
              <w:rPr>
                <w:i/>
                <w:sz w:val="20"/>
                <w:szCs w:val="20"/>
              </w:rPr>
              <w:t>t</w:t>
            </w:r>
            <w:r w:rsidRPr="00532235">
              <w:rPr>
                <w:sz w:val="20"/>
                <w:szCs w:val="20"/>
              </w:rPr>
              <w:t>-test</w:t>
            </w:r>
          </w:p>
        </w:tc>
        <w:tc>
          <w:tcPr>
            <w:tcW w:w="4083" w:type="dxa"/>
            <w:tcBorders>
              <w:top w:val="single" w:sz="4" w:space="0" w:color="auto"/>
            </w:tcBorders>
            <w:shd w:val="clear" w:color="auto" w:fill="auto"/>
            <w:tcMar>
              <w:top w:w="100" w:type="dxa"/>
              <w:left w:w="100" w:type="dxa"/>
              <w:bottom w:w="100" w:type="dxa"/>
              <w:right w:w="100" w:type="dxa"/>
            </w:tcMar>
          </w:tcPr>
          <w:p w14:paraId="5544EC15" w14:textId="17B2C557" w:rsidR="009323BA" w:rsidRPr="00532235" w:rsidRDefault="009323BA" w:rsidP="00017C1F">
            <w:pPr>
              <w:spacing w:line="240" w:lineRule="auto"/>
              <w:ind w:firstLine="0"/>
              <w:rPr>
                <w:sz w:val="20"/>
                <w:szCs w:val="20"/>
              </w:rPr>
            </w:pPr>
            <w:r w:rsidRPr="00532235">
              <w:rPr>
                <w:sz w:val="20"/>
                <w:szCs w:val="20"/>
              </w:rPr>
              <w:t>A “</w:t>
            </w:r>
            <w:r w:rsidR="00E01C7A" w:rsidRPr="00532235">
              <w:rPr>
                <w:sz w:val="20"/>
                <w:szCs w:val="20"/>
              </w:rPr>
              <w:t>W</w:t>
            </w:r>
            <w:r w:rsidRPr="00532235">
              <w:rPr>
                <w:sz w:val="20"/>
                <w:szCs w:val="20"/>
              </w:rPr>
              <w:t>hite people</w:t>
            </w:r>
            <w:r w:rsidR="00BF3B96" w:rsidRPr="00532235">
              <w:rPr>
                <w:sz w:val="20"/>
                <w:szCs w:val="20"/>
              </w:rPr>
              <w:t xml:space="preserve"> – </w:t>
            </w:r>
            <w:r w:rsidRPr="00532235">
              <w:rPr>
                <w:sz w:val="20"/>
                <w:szCs w:val="20"/>
              </w:rPr>
              <w:t>positive” bias was observed.</w:t>
            </w:r>
          </w:p>
        </w:tc>
        <w:tc>
          <w:tcPr>
            <w:tcW w:w="1340" w:type="dxa"/>
            <w:tcBorders>
              <w:top w:val="single" w:sz="4" w:space="0" w:color="auto"/>
            </w:tcBorders>
          </w:tcPr>
          <w:p w14:paraId="5021C9EE" w14:textId="689B34D4" w:rsidR="009323BA" w:rsidRPr="00532235" w:rsidRDefault="009323BA" w:rsidP="00017C1F">
            <w:pPr>
              <w:spacing w:line="240" w:lineRule="auto"/>
              <w:ind w:firstLine="0"/>
              <w:rPr>
                <w:sz w:val="20"/>
                <w:szCs w:val="20"/>
              </w:rPr>
            </w:pPr>
            <w:r w:rsidRPr="00532235">
              <w:rPr>
                <w:sz w:val="20"/>
                <w:szCs w:val="20"/>
              </w:rPr>
              <w:t>Invalid</w:t>
            </w:r>
            <w:r w:rsidR="003945E1" w:rsidRPr="00532235">
              <w:rPr>
                <w:sz w:val="20"/>
                <w:szCs w:val="20"/>
              </w:rPr>
              <w:t>ated</w:t>
            </w:r>
          </w:p>
        </w:tc>
      </w:tr>
      <w:tr w:rsidR="009323BA" w:rsidRPr="00532235" w14:paraId="48753DAE" w14:textId="77777777" w:rsidTr="003945E1">
        <w:trPr>
          <w:trHeight w:val="653"/>
        </w:trPr>
        <w:tc>
          <w:tcPr>
            <w:tcW w:w="2602" w:type="dxa"/>
            <w:shd w:val="clear" w:color="auto" w:fill="auto"/>
            <w:tcMar>
              <w:top w:w="100" w:type="dxa"/>
              <w:left w:w="100" w:type="dxa"/>
              <w:bottom w:w="100" w:type="dxa"/>
              <w:right w:w="100" w:type="dxa"/>
            </w:tcMar>
          </w:tcPr>
          <w:p w14:paraId="01562AFF" w14:textId="4B707226"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D</w:t>
            </w:r>
            <w:r w:rsidR="009323BA" w:rsidRPr="00532235">
              <w:rPr>
                <w:sz w:val="20"/>
                <w:szCs w:val="20"/>
              </w:rPr>
              <w:t xml:space="preserve"> scores within-subject compared between-trial types</w:t>
            </w:r>
          </w:p>
        </w:tc>
        <w:tc>
          <w:tcPr>
            <w:tcW w:w="3438" w:type="dxa"/>
            <w:shd w:val="clear" w:color="auto" w:fill="auto"/>
            <w:tcMar>
              <w:top w:w="100" w:type="dxa"/>
              <w:left w:w="100" w:type="dxa"/>
              <w:bottom w:w="100" w:type="dxa"/>
              <w:right w:w="100" w:type="dxa"/>
            </w:tcMar>
          </w:tcPr>
          <w:p w14:paraId="61BC1C13" w14:textId="0370D54B" w:rsidR="009323BA" w:rsidRPr="00532235" w:rsidRDefault="009323BA" w:rsidP="00017C1F">
            <w:pPr>
              <w:spacing w:line="240" w:lineRule="auto"/>
              <w:ind w:firstLine="0"/>
              <w:rPr>
                <w:sz w:val="20"/>
                <w:szCs w:val="20"/>
              </w:rPr>
            </w:pPr>
            <w:r w:rsidRPr="00532235">
              <w:rPr>
                <w:sz w:val="20"/>
                <w:szCs w:val="20"/>
              </w:rPr>
              <w:t>Does participant 1’s “</w:t>
            </w:r>
            <w:r w:rsidR="00D4448E"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 differ from their “</w:t>
            </w:r>
            <w:r w:rsidR="00D4448E" w:rsidRPr="00532235">
              <w:rPr>
                <w:sz w:val="20"/>
                <w:szCs w:val="20"/>
              </w:rPr>
              <w:t>W</w:t>
            </w:r>
            <w:r w:rsidRPr="00532235">
              <w:rPr>
                <w:sz w:val="20"/>
                <w:szCs w:val="20"/>
              </w:rPr>
              <w:t xml:space="preserve">hite people – negative” </w:t>
            </w:r>
            <w:r w:rsidRPr="00532235">
              <w:rPr>
                <w:i/>
                <w:sz w:val="20"/>
                <w:szCs w:val="20"/>
              </w:rPr>
              <w:t>D</w:t>
            </w:r>
            <w:r w:rsidRPr="00532235">
              <w:rPr>
                <w:sz w:val="20"/>
                <w:szCs w:val="20"/>
              </w:rPr>
              <w:t xml:space="preserve"> score?</w:t>
            </w:r>
          </w:p>
        </w:tc>
        <w:tc>
          <w:tcPr>
            <w:tcW w:w="1767" w:type="dxa"/>
            <w:shd w:val="clear" w:color="auto" w:fill="auto"/>
            <w:tcMar>
              <w:top w:w="100" w:type="dxa"/>
              <w:left w:w="100" w:type="dxa"/>
              <w:bottom w:w="100" w:type="dxa"/>
              <w:right w:w="100" w:type="dxa"/>
            </w:tcMar>
          </w:tcPr>
          <w:p w14:paraId="088E01E3" w14:textId="77777777" w:rsidR="009323BA" w:rsidRPr="00532235" w:rsidRDefault="009323BA" w:rsidP="00017C1F">
            <w:pPr>
              <w:spacing w:line="240" w:lineRule="auto"/>
              <w:ind w:firstLine="0"/>
              <w:rPr>
                <w:sz w:val="20"/>
                <w:szCs w:val="20"/>
              </w:rPr>
            </w:pPr>
            <w:r w:rsidRPr="00532235">
              <w:rPr>
                <w:sz w:val="20"/>
                <w:szCs w:val="20"/>
              </w:rPr>
              <w:t xml:space="preserve">Within-subjects </w:t>
            </w:r>
            <w:r w:rsidRPr="00532235">
              <w:rPr>
                <w:i/>
                <w:sz w:val="20"/>
                <w:szCs w:val="20"/>
              </w:rPr>
              <w:t>t</w:t>
            </w:r>
            <w:r w:rsidRPr="00532235">
              <w:rPr>
                <w:sz w:val="20"/>
                <w:szCs w:val="20"/>
              </w:rPr>
              <w:t>-test/ANOVA</w:t>
            </w:r>
          </w:p>
        </w:tc>
        <w:tc>
          <w:tcPr>
            <w:tcW w:w="4083" w:type="dxa"/>
            <w:shd w:val="clear" w:color="auto" w:fill="auto"/>
            <w:tcMar>
              <w:top w:w="100" w:type="dxa"/>
              <w:left w:w="100" w:type="dxa"/>
              <w:bottom w:w="100" w:type="dxa"/>
              <w:right w:w="100" w:type="dxa"/>
            </w:tcMar>
          </w:tcPr>
          <w:p w14:paraId="4AEB1F81" w14:textId="0B14712E" w:rsidR="009323BA" w:rsidRPr="00532235" w:rsidRDefault="009323BA" w:rsidP="00017C1F">
            <w:pPr>
              <w:spacing w:line="240" w:lineRule="auto"/>
              <w:ind w:firstLine="0"/>
              <w:rPr>
                <w:sz w:val="20"/>
                <w:szCs w:val="20"/>
              </w:rPr>
            </w:pPr>
            <w:r w:rsidRPr="00532235">
              <w:rPr>
                <w:sz w:val="20"/>
                <w:szCs w:val="20"/>
              </w:rPr>
              <w:t>“White people</w:t>
            </w:r>
            <w:r w:rsidR="00BF3B96" w:rsidRPr="00532235">
              <w:rPr>
                <w:sz w:val="20"/>
                <w:szCs w:val="20"/>
              </w:rPr>
              <w:t xml:space="preserve"> – </w:t>
            </w:r>
            <w:r w:rsidRPr="00532235">
              <w:rPr>
                <w:sz w:val="20"/>
                <w:szCs w:val="20"/>
              </w:rPr>
              <w:t xml:space="preserve">positive” biases were larger than </w:t>
            </w:r>
            <w:r w:rsidR="006D3392" w:rsidRPr="00532235">
              <w:rPr>
                <w:sz w:val="20"/>
                <w:szCs w:val="20"/>
              </w:rPr>
              <w:t>“</w:t>
            </w:r>
            <w:r w:rsidR="00E01C7A" w:rsidRPr="00532235">
              <w:rPr>
                <w:sz w:val="20"/>
                <w:szCs w:val="20"/>
              </w:rPr>
              <w:t>W</w:t>
            </w:r>
            <w:r w:rsidRPr="00532235">
              <w:rPr>
                <w:sz w:val="20"/>
                <w:szCs w:val="20"/>
              </w:rPr>
              <w:t>hite</w:t>
            </w:r>
            <w:r w:rsidR="00E01C7A" w:rsidRPr="00532235">
              <w:rPr>
                <w:sz w:val="20"/>
                <w:szCs w:val="20"/>
              </w:rPr>
              <w:t xml:space="preserve"> </w:t>
            </w:r>
            <w:r w:rsidRPr="00532235">
              <w:rPr>
                <w:sz w:val="20"/>
                <w:szCs w:val="20"/>
              </w:rPr>
              <w:t xml:space="preserve">people </w:t>
            </w:r>
            <w:r w:rsidR="006D3392" w:rsidRPr="00532235">
              <w:rPr>
                <w:sz w:val="20"/>
                <w:szCs w:val="20"/>
              </w:rPr>
              <w:t xml:space="preserve">– </w:t>
            </w:r>
            <w:r w:rsidRPr="00532235">
              <w:rPr>
                <w:sz w:val="20"/>
                <w:szCs w:val="20"/>
              </w:rPr>
              <w:t>negative</w:t>
            </w:r>
            <w:r w:rsidR="006D3392" w:rsidRPr="00532235">
              <w:rPr>
                <w:sz w:val="20"/>
                <w:szCs w:val="20"/>
              </w:rPr>
              <w:t>”</w:t>
            </w:r>
            <w:r w:rsidRPr="00532235">
              <w:rPr>
                <w:sz w:val="20"/>
                <w:szCs w:val="20"/>
              </w:rPr>
              <w:t xml:space="preserve"> biases.</w:t>
            </w:r>
          </w:p>
        </w:tc>
        <w:tc>
          <w:tcPr>
            <w:tcW w:w="1340" w:type="dxa"/>
          </w:tcPr>
          <w:p w14:paraId="392480FD" w14:textId="29EFB543" w:rsidR="009323BA" w:rsidRPr="00532235" w:rsidRDefault="003945E1" w:rsidP="00017C1F">
            <w:pPr>
              <w:spacing w:line="240" w:lineRule="auto"/>
              <w:ind w:firstLine="0"/>
              <w:rPr>
                <w:sz w:val="20"/>
                <w:szCs w:val="20"/>
              </w:rPr>
            </w:pPr>
            <w:r w:rsidRPr="00532235">
              <w:rPr>
                <w:sz w:val="20"/>
                <w:szCs w:val="20"/>
              </w:rPr>
              <w:t>Invalidated</w:t>
            </w:r>
          </w:p>
        </w:tc>
      </w:tr>
      <w:tr w:rsidR="009323BA" w:rsidRPr="00532235" w14:paraId="4781D97C" w14:textId="77777777" w:rsidTr="003945E1">
        <w:trPr>
          <w:trHeight w:val="1018"/>
        </w:trPr>
        <w:tc>
          <w:tcPr>
            <w:tcW w:w="2602" w:type="dxa"/>
            <w:shd w:val="clear" w:color="auto" w:fill="auto"/>
            <w:tcMar>
              <w:top w:w="100" w:type="dxa"/>
              <w:left w:w="100" w:type="dxa"/>
              <w:bottom w:w="100" w:type="dxa"/>
              <w:right w:w="100" w:type="dxa"/>
            </w:tcMar>
          </w:tcPr>
          <w:p w14:paraId="54CC18E5" w14:textId="33D7E71C"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 xml:space="preserve">D </w:t>
            </w:r>
            <w:r w:rsidR="009323BA" w:rsidRPr="00532235">
              <w:rPr>
                <w:sz w:val="20"/>
                <w:szCs w:val="20"/>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34E3FD7B" w14:textId="2A46A6FD" w:rsidR="009323BA" w:rsidRPr="00532235" w:rsidRDefault="009323BA" w:rsidP="00017C1F">
            <w:pPr>
              <w:spacing w:line="240" w:lineRule="auto"/>
              <w:ind w:firstLine="0"/>
              <w:rPr>
                <w:sz w:val="20"/>
                <w:szCs w:val="20"/>
              </w:rPr>
            </w:pPr>
            <w:r w:rsidRPr="00532235">
              <w:rPr>
                <w:sz w:val="20"/>
                <w:szCs w:val="20"/>
              </w:rPr>
              <w:t>Do</w:t>
            </w:r>
            <w:r w:rsidR="00D4448E" w:rsidRPr="00532235">
              <w:rPr>
                <w:sz w:val="20"/>
                <w:szCs w:val="20"/>
              </w:rPr>
              <w:t xml:space="preserve"> </w:t>
            </w:r>
            <w:r w:rsidRPr="00532235">
              <w:rPr>
                <w:i/>
                <w:sz w:val="20"/>
                <w:szCs w:val="20"/>
              </w:rPr>
              <w:t>D</w:t>
            </w:r>
            <w:r w:rsidRPr="00532235">
              <w:rPr>
                <w:sz w:val="20"/>
                <w:szCs w:val="20"/>
              </w:rPr>
              <w:t xml:space="preserve"> score</w:t>
            </w:r>
            <w:r w:rsidR="006D3392" w:rsidRPr="00532235">
              <w:rPr>
                <w:sz w:val="20"/>
                <w:szCs w:val="20"/>
              </w:rPr>
              <w:t>s</w:t>
            </w:r>
            <w:r w:rsidRPr="00532235">
              <w:rPr>
                <w:sz w:val="20"/>
                <w:szCs w:val="20"/>
              </w:rPr>
              <w:t xml:space="preserve"> on the “white people – positive” differ between timepoints 1 and 2?</w:t>
            </w:r>
          </w:p>
        </w:tc>
        <w:tc>
          <w:tcPr>
            <w:tcW w:w="1767" w:type="dxa"/>
            <w:shd w:val="clear" w:color="auto" w:fill="auto"/>
            <w:tcMar>
              <w:top w:w="100" w:type="dxa"/>
              <w:left w:w="100" w:type="dxa"/>
              <w:bottom w:w="100" w:type="dxa"/>
              <w:right w:w="100" w:type="dxa"/>
            </w:tcMar>
          </w:tcPr>
          <w:p w14:paraId="29802DEE" w14:textId="77777777" w:rsidR="009323BA" w:rsidRPr="00532235" w:rsidRDefault="009323BA" w:rsidP="00017C1F">
            <w:pPr>
              <w:spacing w:line="240" w:lineRule="auto"/>
              <w:ind w:firstLine="0"/>
              <w:rPr>
                <w:sz w:val="20"/>
                <w:szCs w:val="20"/>
              </w:rPr>
            </w:pPr>
            <w:r w:rsidRPr="00532235">
              <w:rPr>
                <w:sz w:val="20"/>
                <w:szCs w:val="20"/>
              </w:rPr>
              <w:t xml:space="preserve">Within-subjects </w:t>
            </w:r>
            <w:r w:rsidRPr="00532235">
              <w:rPr>
                <w:i/>
                <w:sz w:val="20"/>
                <w:szCs w:val="20"/>
              </w:rPr>
              <w:t>t</w:t>
            </w:r>
            <w:r w:rsidRPr="00532235">
              <w:rPr>
                <w:sz w:val="20"/>
                <w:szCs w:val="20"/>
              </w:rPr>
              <w:t>-test/ANOVA</w:t>
            </w:r>
          </w:p>
        </w:tc>
        <w:tc>
          <w:tcPr>
            <w:tcW w:w="4083" w:type="dxa"/>
            <w:shd w:val="clear" w:color="auto" w:fill="auto"/>
            <w:tcMar>
              <w:top w:w="100" w:type="dxa"/>
              <w:left w:w="100" w:type="dxa"/>
              <w:bottom w:w="100" w:type="dxa"/>
              <w:right w:w="100" w:type="dxa"/>
            </w:tcMar>
          </w:tcPr>
          <w:p w14:paraId="356EB98F" w14:textId="540474D7" w:rsidR="009323BA" w:rsidRPr="00532235" w:rsidRDefault="009323BA" w:rsidP="00017C1F">
            <w:pPr>
              <w:spacing w:line="240" w:lineRule="auto"/>
              <w:ind w:firstLine="0"/>
              <w:rPr>
                <w:sz w:val="20"/>
                <w:szCs w:val="20"/>
              </w:rPr>
            </w:pPr>
            <w:r w:rsidRPr="00532235">
              <w:rPr>
                <w:sz w:val="20"/>
                <w:szCs w:val="20"/>
              </w:rPr>
              <w:t>“White people</w:t>
            </w:r>
            <w:r w:rsidR="00BF3B96" w:rsidRPr="00532235">
              <w:rPr>
                <w:sz w:val="20"/>
                <w:szCs w:val="20"/>
              </w:rPr>
              <w:t xml:space="preserve"> – </w:t>
            </w:r>
            <w:r w:rsidRPr="00532235">
              <w:rPr>
                <w:sz w:val="20"/>
                <w:szCs w:val="20"/>
              </w:rPr>
              <w:t>positive” bias</w:t>
            </w:r>
            <w:r w:rsidR="0052104C" w:rsidRPr="00532235">
              <w:rPr>
                <w:sz w:val="20"/>
                <w:szCs w:val="20"/>
              </w:rPr>
              <w:t xml:space="preserve"> </w:t>
            </w:r>
            <w:r w:rsidRPr="00532235">
              <w:rPr>
                <w:sz w:val="20"/>
                <w:szCs w:val="20"/>
              </w:rPr>
              <w:t>change</w:t>
            </w:r>
            <w:r w:rsidR="0052104C" w:rsidRPr="00532235">
              <w:rPr>
                <w:sz w:val="20"/>
                <w:szCs w:val="20"/>
              </w:rPr>
              <w:t>d</w:t>
            </w:r>
            <w:r w:rsidRPr="00532235">
              <w:rPr>
                <w:sz w:val="20"/>
                <w:szCs w:val="20"/>
              </w:rPr>
              <w:t xml:space="preserve"> between timepoints/after the intervention.</w:t>
            </w:r>
          </w:p>
        </w:tc>
        <w:tc>
          <w:tcPr>
            <w:tcW w:w="1340" w:type="dxa"/>
          </w:tcPr>
          <w:p w14:paraId="73D18255" w14:textId="1F5DA8BE" w:rsidR="009323BA" w:rsidRPr="00532235" w:rsidRDefault="003945E1" w:rsidP="00017C1F">
            <w:pPr>
              <w:spacing w:line="240" w:lineRule="auto"/>
              <w:ind w:firstLine="0"/>
              <w:rPr>
                <w:sz w:val="20"/>
                <w:szCs w:val="20"/>
              </w:rPr>
            </w:pPr>
            <w:r w:rsidRPr="00532235">
              <w:rPr>
                <w:sz w:val="20"/>
                <w:szCs w:val="20"/>
              </w:rPr>
              <w:t>Unaffected</w:t>
            </w:r>
          </w:p>
        </w:tc>
      </w:tr>
      <w:tr w:rsidR="009323BA" w:rsidRPr="00532235" w14:paraId="7129BC5C" w14:textId="77777777" w:rsidTr="003945E1">
        <w:trPr>
          <w:trHeight w:val="812"/>
        </w:trPr>
        <w:tc>
          <w:tcPr>
            <w:tcW w:w="2602" w:type="dxa"/>
            <w:shd w:val="clear" w:color="auto" w:fill="auto"/>
            <w:tcMar>
              <w:top w:w="100" w:type="dxa"/>
              <w:left w:w="100" w:type="dxa"/>
              <w:bottom w:w="100" w:type="dxa"/>
              <w:right w:w="100" w:type="dxa"/>
            </w:tcMar>
          </w:tcPr>
          <w:p w14:paraId="5B814562" w14:textId="7CC9E5B3" w:rsidR="009323BA" w:rsidRPr="00532235" w:rsidRDefault="00A54BE7" w:rsidP="00017C1F">
            <w:pPr>
              <w:spacing w:line="240" w:lineRule="auto"/>
              <w:ind w:firstLine="0"/>
              <w:rPr>
                <w:sz w:val="20"/>
                <w:szCs w:val="20"/>
              </w:rPr>
            </w:pPr>
            <w:r w:rsidRPr="00532235">
              <w:rPr>
                <w:sz w:val="20"/>
                <w:szCs w:val="20"/>
              </w:rPr>
              <w:t>Mean</w:t>
            </w:r>
            <w:r w:rsidRPr="00532235">
              <w:rPr>
                <w:i/>
                <w:sz w:val="20"/>
                <w:szCs w:val="20"/>
              </w:rPr>
              <w:t xml:space="preserve"> </w:t>
            </w:r>
            <w:r w:rsidR="009323BA" w:rsidRPr="00532235">
              <w:rPr>
                <w:i/>
                <w:sz w:val="20"/>
                <w:szCs w:val="20"/>
              </w:rPr>
              <w:t>D</w:t>
            </w:r>
            <w:r w:rsidR="009323BA" w:rsidRPr="00532235">
              <w:rPr>
                <w:sz w:val="20"/>
                <w:szCs w:val="20"/>
              </w:rPr>
              <w:t xml:space="preserve"> scores from a given trial type compared between-subjects</w:t>
            </w:r>
          </w:p>
        </w:tc>
        <w:tc>
          <w:tcPr>
            <w:tcW w:w="3438" w:type="dxa"/>
            <w:shd w:val="clear" w:color="auto" w:fill="auto"/>
            <w:tcMar>
              <w:top w:w="100" w:type="dxa"/>
              <w:left w:w="100" w:type="dxa"/>
              <w:bottom w:w="100" w:type="dxa"/>
              <w:right w:w="100" w:type="dxa"/>
            </w:tcMar>
          </w:tcPr>
          <w:p w14:paraId="094FAA8E" w14:textId="6DF26886" w:rsidR="009323BA" w:rsidRPr="00532235" w:rsidRDefault="009323BA" w:rsidP="00017C1F">
            <w:pPr>
              <w:spacing w:line="240" w:lineRule="auto"/>
              <w:ind w:firstLine="0"/>
              <w:rPr>
                <w:sz w:val="20"/>
                <w:szCs w:val="20"/>
              </w:rPr>
            </w:pPr>
            <w:r w:rsidRPr="00532235">
              <w:rPr>
                <w:sz w:val="20"/>
                <w:szCs w:val="20"/>
              </w:rPr>
              <w:t>Do effects on the “</w:t>
            </w:r>
            <w:r w:rsidR="00124598"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 differ between </w:t>
            </w:r>
            <w:r w:rsidR="00124598" w:rsidRPr="00532235">
              <w:rPr>
                <w:sz w:val="20"/>
                <w:szCs w:val="20"/>
              </w:rPr>
              <w:t>B</w:t>
            </w:r>
            <w:r w:rsidRPr="00532235">
              <w:rPr>
                <w:sz w:val="20"/>
                <w:szCs w:val="20"/>
              </w:rPr>
              <w:t xml:space="preserve">lack and </w:t>
            </w:r>
            <w:r w:rsidR="00124598" w:rsidRPr="00532235">
              <w:rPr>
                <w:sz w:val="20"/>
                <w:szCs w:val="20"/>
              </w:rPr>
              <w:t>W</w:t>
            </w:r>
            <w:r w:rsidRPr="00532235">
              <w:rPr>
                <w:sz w:val="20"/>
                <w:szCs w:val="20"/>
              </w:rPr>
              <w:t>hite participants?</w:t>
            </w:r>
          </w:p>
        </w:tc>
        <w:tc>
          <w:tcPr>
            <w:tcW w:w="1767" w:type="dxa"/>
            <w:shd w:val="clear" w:color="auto" w:fill="auto"/>
            <w:tcMar>
              <w:top w:w="100" w:type="dxa"/>
              <w:left w:w="100" w:type="dxa"/>
              <w:bottom w:w="100" w:type="dxa"/>
              <w:right w:w="100" w:type="dxa"/>
            </w:tcMar>
          </w:tcPr>
          <w:p w14:paraId="504EB6EB" w14:textId="77777777" w:rsidR="009323BA" w:rsidRPr="00532235" w:rsidRDefault="009323BA" w:rsidP="00017C1F">
            <w:pPr>
              <w:spacing w:line="240" w:lineRule="auto"/>
              <w:ind w:firstLine="0"/>
              <w:rPr>
                <w:sz w:val="20"/>
                <w:szCs w:val="20"/>
              </w:rPr>
            </w:pPr>
            <w:r w:rsidRPr="00532235">
              <w:rPr>
                <w:sz w:val="20"/>
                <w:szCs w:val="20"/>
              </w:rPr>
              <w:t xml:space="preserve">Between-subjects </w:t>
            </w:r>
            <w:r w:rsidRPr="00532235">
              <w:rPr>
                <w:i/>
                <w:sz w:val="20"/>
                <w:szCs w:val="20"/>
              </w:rPr>
              <w:t>t</w:t>
            </w:r>
            <w:r w:rsidRPr="00532235">
              <w:rPr>
                <w:sz w:val="20"/>
                <w:szCs w:val="20"/>
              </w:rPr>
              <w:t>-test/ANOVA</w:t>
            </w:r>
          </w:p>
        </w:tc>
        <w:tc>
          <w:tcPr>
            <w:tcW w:w="4083" w:type="dxa"/>
            <w:shd w:val="clear" w:color="auto" w:fill="auto"/>
            <w:tcMar>
              <w:top w:w="100" w:type="dxa"/>
              <w:left w:w="100" w:type="dxa"/>
              <w:bottom w:w="100" w:type="dxa"/>
              <w:right w:w="100" w:type="dxa"/>
            </w:tcMar>
          </w:tcPr>
          <w:p w14:paraId="76CC2B16" w14:textId="706BCEEE" w:rsidR="009323BA" w:rsidRPr="00532235" w:rsidRDefault="009323BA" w:rsidP="00017C1F">
            <w:pPr>
              <w:spacing w:line="240" w:lineRule="auto"/>
              <w:ind w:firstLine="0"/>
              <w:rPr>
                <w:sz w:val="20"/>
                <w:szCs w:val="20"/>
              </w:rPr>
            </w:pPr>
            <w:r w:rsidRPr="00532235">
              <w:rPr>
                <w:sz w:val="20"/>
                <w:szCs w:val="20"/>
              </w:rPr>
              <w:t>White people demonstrated a larger “</w:t>
            </w:r>
            <w:r w:rsidR="00BF3B96" w:rsidRPr="00532235">
              <w:rPr>
                <w:sz w:val="20"/>
                <w:szCs w:val="20"/>
              </w:rPr>
              <w:t>W</w:t>
            </w:r>
            <w:r w:rsidRPr="00532235">
              <w:rPr>
                <w:sz w:val="20"/>
                <w:szCs w:val="20"/>
              </w:rPr>
              <w:t>hite people</w:t>
            </w:r>
            <w:r w:rsidR="00BF3B96" w:rsidRPr="00532235">
              <w:rPr>
                <w:sz w:val="20"/>
                <w:szCs w:val="20"/>
              </w:rPr>
              <w:t xml:space="preserve"> – </w:t>
            </w:r>
            <w:r w:rsidRPr="00532235">
              <w:rPr>
                <w:sz w:val="20"/>
                <w:szCs w:val="20"/>
              </w:rPr>
              <w:t>positiv</w:t>
            </w:r>
            <w:r w:rsidR="00BF3B96" w:rsidRPr="00532235">
              <w:rPr>
                <w:sz w:val="20"/>
                <w:szCs w:val="20"/>
              </w:rPr>
              <w:t>e</w:t>
            </w:r>
            <w:r w:rsidRPr="00532235">
              <w:rPr>
                <w:sz w:val="20"/>
                <w:szCs w:val="20"/>
              </w:rPr>
              <w:t xml:space="preserve">” bias than </w:t>
            </w:r>
            <w:r w:rsidR="00E01C7A" w:rsidRPr="00532235">
              <w:rPr>
                <w:sz w:val="20"/>
                <w:szCs w:val="20"/>
              </w:rPr>
              <w:t>B</w:t>
            </w:r>
            <w:r w:rsidRPr="00532235">
              <w:rPr>
                <w:sz w:val="20"/>
                <w:szCs w:val="20"/>
              </w:rPr>
              <w:t>lack people.</w:t>
            </w:r>
          </w:p>
        </w:tc>
        <w:tc>
          <w:tcPr>
            <w:tcW w:w="1340" w:type="dxa"/>
          </w:tcPr>
          <w:p w14:paraId="119DE368" w14:textId="647F17FF" w:rsidR="009323BA" w:rsidRPr="00532235" w:rsidRDefault="003945E1" w:rsidP="00017C1F">
            <w:pPr>
              <w:spacing w:line="240" w:lineRule="auto"/>
              <w:ind w:firstLine="0"/>
              <w:rPr>
                <w:sz w:val="20"/>
                <w:szCs w:val="20"/>
              </w:rPr>
            </w:pPr>
            <w:r w:rsidRPr="00532235">
              <w:rPr>
                <w:sz w:val="20"/>
                <w:szCs w:val="20"/>
              </w:rPr>
              <w:t>Unaffected</w:t>
            </w:r>
          </w:p>
        </w:tc>
      </w:tr>
      <w:tr w:rsidR="005E56F8" w:rsidRPr="00532235" w14:paraId="3A82FE32" w14:textId="77777777" w:rsidTr="003945E1">
        <w:trPr>
          <w:trHeight w:val="11"/>
        </w:trPr>
        <w:tc>
          <w:tcPr>
            <w:tcW w:w="2602" w:type="dxa"/>
            <w:shd w:val="clear" w:color="auto" w:fill="auto"/>
            <w:tcMar>
              <w:top w:w="100" w:type="dxa"/>
              <w:left w:w="100" w:type="dxa"/>
              <w:bottom w:w="100" w:type="dxa"/>
              <w:right w:w="100" w:type="dxa"/>
            </w:tcMar>
          </w:tcPr>
          <w:p w14:paraId="5F6F89EC" w14:textId="254A1AD7" w:rsidR="005E56F8" w:rsidRPr="00532235" w:rsidRDefault="00180EB4" w:rsidP="00017C1F">
            <w:pPr>
              <w:spacing w:line="240" w:lineRule="auto"/>
              <w:ind w:firstLine="0"/>
              <w:rPr>
                <w:i/>
                <w:sz w:val="20"/>
                <w:szCs w:val="20"/>
              </w:rPr>
            </w:pPr>
            <w:r w:rsidRPr="00532235">
              <w:rPr>
                <w:i/>
                <w:sz w:val="20"/>
                <w:szCs w:val="20"/>
              </w:rPr>
              <w:t>D</w:t>
            </w:r>
            <w:r w:rsidRPr="00532235">
              <w:rPr>
                <w:sz w:val="20"/>
                <w:szCs w:val="20"/>
              </w:rPr>
              <w:t xml:space="preserve"> scores from a given trial type </w:t>
            </w:r>
            <w:r w:rsidR="00A54BE7" w:rsidRPr="00532235">
              <w:rPr>
                <w:sz w:val="20"/>
                <w:szCs w:val="20"/>
              </w:rPr>
              <w:t>correlated with other trial-types</w:t>
            </w:r>
          </w:p>
        </w:tc>
        <w:tc>
          <w:tcPr>
            <w:tcW w:w="3438" w:type="dxa"/>
            <w:shd w:val="clear" w:color="auto" w:fill="auto"/>
            <w:tcMar>
              <w:top w:w="100" w:type="dxa"/>
              <w:left w:w="100" w:type="dxa"/>
              <w:bottom w:w="100" w:type="dxa"/>
              <w:right w:w="100" w:type="dxa"/>
            </w:tcMar>
          </w:tcPr>
          <w:p w14:paraId="550B129A" w14:textId="4D13BCC9" w:rsidR="005E56F8" w:rsidRPr="00532235" w:rsidRDefault="00A54BE7" w:rsidP="00017C1F">
            <w:pPr>
              <w:spacing w:line="240" w:lineRule="auto"/>
              <w:ind w:firstLine="0"/>
              <w:rPr>
                <w:sz w:val="20"/>
                <w:szCs w:val="20"/>
              </w:rPr>
            </w:pPr>
            <w:r w:rsidRPr="00532235">
              <w:rPr>
                <w:sz w:val="20"/>
                <w:szCs w:val="20"/>
              </w:rPr>
              <w:t>Are “</w:t>
            </w:r>
            <w:r w:rsidR="00C03875" w:rsidRPr="00532235">
              <w:rPr>
                <w:sz w:val="20"/>
                <w:szCs w:val="20"/>
              </w:rPr>
              <w:t>W</w:t>
            </w:r>
            <w:r w:rsidRPr="00532235">
              <w:rPr>
                <w:sz w:val="20"/>
                <w:szCs w:val="20"/>
              </w:rPr>
              <w:t xml:space="preserve">hite people – positive” </w:t>
            </w:r>
            <w:r w:rsidRPr="00532235">
              <w:rPr>
                <w:i/>
                <w:sz w:val="20"/>
                <w:szCs w:val="20"/>
              </w:rPr>
              <w:t>D</w:t>
            </w:r>
            <w:r w:rsidRPr="00532235">
              <w:rPr>
                <w:sz w:val="20"/>
                <w:szCs w:val="20"/>
              </w:rPr>
              <w:t xml:space="preserve"> scores negatively </w:t>
            </w:r>
            <w:r w:rsidR="00E65B92" w:rsidRPr="00532235">
              <w:rPr>
                <w:sz w:val="20"/>
                <w:szCs w:val="20"/>
              </w:rPr>
              <w:t>associated</w:t>
            </w:r>
            <w:r w:rsidRPr="00532235">
              <w:rPr>
                <w:sz w:val="20"/>
                <w:szCs w:val="20"/>
              </w:rPr>
              <w:t xml:space="preserve"> with “</w:t>
            </w:r>
            <w:r w:rsidR="006D0155" w:rsidRPr="00532235">
              <w:rPr>
                <w:sz w:val="20"/>
                <w:szCs w:val="20"/>
              </w:rPr>
              <w:t>W</w:t>
            </w:r>
            <w:r w:rsidRPr="00532235">
              <w:rPr>
                <w:sz w:val="20"/>
                <w:szCs w:val="20"/>
              </w:rPr>
              <w:t xml:space="preserve">hite people – negative” </w:t>
            </w:r>
            <w:r w:rsidRPr="00532235">
              <w:rPr>
                <w:i/>
                <w:sz w:val="20"/>
                <w:szCs w:val="20"/>
              </w:rPr>
              <w:t>D</w:t>
            </w:r>
            <w:r w:rsidRPr="00532235">
              <w:rPr>
                <w:sz w:val="20"/>
                <w:szCs w:val="20"/>
              </w:rPr>
              <w:t xml:space="preserve"> scores?</w:t>
            </w:r>
          </w:p>
        </w:tc>
        <w:tc>
          <w:tcPr>
            <w:tcW w:w="1767" w:type="dxa"/>
            <w:shd w:val="clear" w:color="auto" w:fill="auto"/>
            <w:tcMar>
              <w:top w:w="100" w:type="dxa"/>
              <w:left w:w="100" w:type="dxa"/>
              <w:bottom w:w="100" w:type="dxa"/>
              <w:right w:w="100" w:type="dxa"/>
            </w:tcMar>
          </w:tcPr>
          <w:p w14:paraId="24D57F0E" w14:textId="340D8726" w:rsidR="005E56F8" w:rsidRPr="00532235" w:rsidRDefault="00371EA0" w:rsidP="00017C1F">
            <w:pPr>
              <w:spacing w:line="240" w:lineRule="auto"/>
              <w:ind w:firstLine="0"/>
              <w:rPr>
                <w:sz w:val="20"/>
                <w:szCs w:val="20"/>
              </w:rPr>
            </w:pPr>
            <w:r w:rsidRPr="00532235">
              <w:rPr>
                <w:sz w:val="20"/>
                <w:szCs w:val="20"/>
              </w:rPr>
              <w:t>Correlation</w:t>
            </w:r>
            <w:r w:rsidR="005712F0" w:rsidRPr="00532235">
              <w:rPr>
                <w:sz w:val="20"/>
                <w:szCs w:val="20"/>
              </w:rPr>
              <w:t>/regression</w:t>
            </w:r>
          </w:p>
        </w:tc>
        <w:tc>
          <w:tcPr>
            <w:tcW w:w="4083" w:type="dxa"/>
            <w:shd w:val="clear" w:color="auto" w:fill="auto"/>
            <w:tcMar>
              <w:top w:w="100" w:type="dxa"/>
              <w:left w:w="100" w:type="dxa"/>
              <w:bottom w:w="100" w:type="dxa"/>
              <w:right w:w="100" w:type="dxa"/>
            </w:tcMar>
          </w:tcPr>
          <w:p w14:paraId="2D77FF26" w14:textId="37CA990D" w:rsidR="005E56F8" w:rsidRPr="00532235" w:rsidRDefault="00E01C7A" w:rsidP="00017C1F">
            <w:pPr>
              <w:spacing w:line="240" w:lineRule="auto"/>
              <w:ind w:firstLine="0"/>
              <w:rPr>
                <w:sz w:val="20"/>
                <w:szCs w:val="20"/>
              </w:rPr>
            </w:pPr>
            <w:r w:rsidRPr="00532235">
              <w:rPr>
                <w:sz w:val="20"/>
                <w:szCs w:val="20"/>
              </w:rPr>
              <w:t xml:space="preserve">Positive </w:t>
            </w:r>
            <w:r w:rsidR="009C47FB" w:rsidRPr="00532235">
              <w:rPr>
                <w:sz w:val="20"/>
                <w:szCs w:val="20"/>
              </w:rPr>
              <w:t>evaluations</w:t>
            </w:r>
            <w:r w:rsidRPr="00532235">
              <w:rPr>
                <w:sz w:val="20"/>
                <w:szCs w:val="20"/>
              </w:rPr>
              <w:t xml:space="preserve"> of </w:t>
            </w:r>
            <w:r w:rsidR="009C47FB" w:rsidRPr="00532235">
              <w:rPr>
                <w:sz w:val="20"/>
                <w:szCs w:val="20"/>
              </w:rPr>
              <w:t>W</w:t>
            </w:r>
            <w:r w:rsidRPr="00532235">
              <w:rPr>
                <w:sz w:val="20"/>
                <w:szCs w:val="20"/>
              </w:rPr>
              <w:t>hite people are negatively associated with negative evaluations of White people.</w:t>
            </w:r>
          </w:p>
        </w:tc>
        <w:tc>
          <w:tcPr>
            <w:tcW w:w="1340" w:type="dxa"/>
          </w:tcPr>
          <w:p w14:paraId="6F841E15" w14:textId="79F1C966" w:rsidR="005E56F8" w:rsidRPr="00532235" w:rsidRDefault="003945E1" w:rsidP="00017C1F">
            <w:pPr>
              <w:spacing w:line="240" w:lineRule="auto"/>
              <w:ind w:firstLine="0"/>
              <w:rPr>
                <w:sz w:val="20"/>
                <w:szCs w:val="20"/>
              </w:rPr>
            </w:pPr>
            <w:r w:rsidRPr="00532235">
              <w:rPr>
                <w:sz w:val="20"/>
                <w:szCs w:val="20"/>
              </w:rPr>
              <w:t>Unaffected</w:t>
            </w:r>
          </w:p>
        </w:tc>
      </w:tr>
      <w:tr w:rsidR="005B2DCE" w:rsidRPr="00532235" w14:paraId="058AE6D8" w14:textId="77777777" w:rsidTr="003945E1">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4E5E93AA" w14:textId="0C45A12D" w:rsidR="005B2DCE" w:rsidRPr="00532235" w:rsidRDefault="005B2DCE" w:rsidP="005B2DCE">
            <w:pPr>
              <w:spacing w:line="240" w:lineRule="auto"/>
              <w:ind w:firstLine="0"/>
              <w:rPr>
                <w:i/>
                <w:sz w:val="20"/>
                <w:szCs w:val="20"/>
              </w:rPr>
            </w:pPr>
            <w:r w:rsidRPr="00532235">
              <w:rPr>
                <w:i/>
                <w:sz w:val="20"/>
                <w:szCs w:val="20"/>
              </w:rPr>
              <w:t>D</w:t>
            </w:r>
            <w:r w:rsidRPr="00532235">
              <w:rPr>
                <w:sz w:val="20"/>
                <w:szCs w:val="20"/>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1D53AFE2" w14:textId="63DA7947" w:rsidR="005B2DCE" w:rsidRPr="00532235" w:rsidRDefault="005B2DCE" w:rsidP="005B2DCE">
            <w:pPr>
              <w:spacing w:line="240" w:lineRule="auto"/>
              <w:ind w:firstLine="0"/>
              <w:rPr>
                <w:sz w:val="20"/>
                <w:szCs w:val="20"/>
              </w:rPr>
            </w:pPr>
            <w:r w:rsidRPr="00532235">
              <w:rPr>
                <w:sz w:val="20"/>
                <w:szCs w:val="20"/>
              </w:rPr>
              <w:t>Are “</w:t>
            </w:r>
            <w:r w:rsidR="00837C8E" w:rsidRPr="00532235">
              <w:rPr>
                <w:sz w:val="20"/>
                <w:szCs w:val="20"/>
              </w:rPr>
              <w:t>Black</w:t>
            </w:r>
            <w:r w:rsidRPr="00532235">
              <w:rPr>
                <w:sz w:val="20"/>
                <w:szCs w:val="20"/>
              </w:rPr>
              <w:t xml:space="preserve"> people – </w:t>
            </w:r>
            <w:r w:rsidR="00837C8E" w:rsidRPr="00532235">
              <w:rPr>
                <w:sz w:val="20"/>
                <w:szCs w:val="20"/>
              </w:rPr>
              <w:t>negative</w:t>
            </w:r>
            <w:r w:rsidRPr="00532235">
              <w:rPr>
                <w:sz w:val="20"/>
                <w:szCs w:val="20"/>
              </w:rPr>
              <w:t xml:space="preserve">” </w:t>
            </w:r>
            <w:r w:rsidRPr="00532235">
              <w:rPr>
                <w:i/>
                <w:sz w:val="20"/>
                <w:szCs w:val="20"/>
              </w:rPr>
              <w:t>D</w:t>
            </w:r>
            <w:r w:rsidRPr="00532235">
              <w:rPr>
                <w:sz w:val="20"/>
                <w:szCs w:val="20"/>
              </w:rPr>
              <w:t xml:space="preserve"> scores </w:t>
            </w:r>
            <w:r w:rsidR="00837C8E" w:rsidRPr="00532235">
              <w:rPr>
                <w:sz w:val="20"/>
                <w:szCs w:val="20"/>
              </w:rPr>
              <w:t xml:space="preserve">positively </w:t>
            </w:r>
            <w:r w:rsidR="00E65B92" w:rsidRPr="00532235">
              <w:rPr>
                <w:sz w:val="20"/>
                <w:szCs w:val="20"/>
              </w:rPr>
              <w:t xml:space="preserve">associated </w:t>
            </w:r>
            <w:r w:rsidR="00837C8E" w:rsidRPr="00532235">
              <w:rPr>
                <w:sz w:val="20"/>
                <w:szCs w:val="20"/>
              </w:rPr>
              <w:t>with self-reported racism</w:t>
            </w:r>
            <w:r w:rsidRPr="00532235">
              <w:rPr>
                <w:sz w:val="20"/>
                <w:szCs w:val="20"/>
              </w:rPr>
              <w:t>?</w:t>
            </w:r>
          </w:p>
        </w:tc>
        <w:tc>
          <w:tcPr>
            <w:tcW w:w="1767" w:type="dxa"/>
            <w:tcBorders>
              <w:bottom w:val="single" w:sz="4" w:space="0" w:color="auto"/>
            </w:tcBorders>
            <w:shd w:val="clear" w:color="auto" w:fill="auto"/>
            <w:tcMar>
              <w:top w:w="100" w:type="dxa"/>
              <w:left w:w="100" w:type="dxa"/>
              <w:bottom w:w="100" w:type="dxa"/>
              <w:right w:w="100" w:type="dxa"/>
            </w:tcMar>
          </w:tcPr>
          <w:p w14:paraId="2E8F43C0" w14:textId="44163D66" w:rsidR="005B2DCE" w:rsidRPr="00532235" w:rsidRDefault="005B2DCE" w:rsidP="005B2DCE">
            <w:pPr>
              <w:spacing w:line="240" w:lineRule="auto"/>
              <w:ind w:firstLine="0"/>
              <w:rPr>
                <w:sz w:val="20"/>
                <w:szCs w:val="20"/>
              </w:rPr>
            </w:pPr>
            <w:r w:rsidRPr="00532235">
              <w:rPr>
                <w:sz w:val="20"/>
                <w:szCs w:val="20"/>
              </w:rPr>
              <w:t>Correlation</w:t>
            </w:r>
            <w:r w:rsidR="005712F0" w:rsidRPr="00532235">
              <w:rPr>
                <w:sz w:val="20"/>
                <w:szCs w:val="20"/>
              </w:rPr>
              <w:t>/regression</w:t>
            </w:r>
          </w:p>
        </w:tc>
        <w:tc>
          <w:tcPr>
            <w:tcW w:w="4083" w:type="dxa"/>
            <w:tcBorders>
              <w:bottom w:val="single" w:sz="4" w:space="0" w:color="auto"/>
            </w:tcBorders>
            <w:shd w:val="clear" w:color="auto" w:fill="auto"/>
            <w:tcMar>
              <w:top w:w="100" w:type="dxa"/>
              <w:left w:w="100" w:type="dxa"/>
              <w:bottom w:w="100" w:type="dxa"/>
              <w:right w:w="100" w:type="dxa"/>
            </w:tcMar>
          </w:tcPr>
          <w:p w14:paraId="4926DDA3" w14:textId="1151C5BF" w:rsidR="005B2DCE" w:rsidRPr="00532235" w:rsidRDefault="00D4625E" w:rsidP="005B2DCE">
            <w:pPr>
              <w:spacing w:line="240" w:lineRule="auto"/>
              <w:ind w:firstLine="0"/>
              <w:rPr>
                <w:sz w:val="20"/>
                <w:szCs w:val="20"/>
              </w:rPr>
            </w:pPr>
            <w:r w:rsidRPr="00532235">
              <w:rPr>
                <w:sz w:val="20"/>
                <w:szCs w:val="20"/>
              </w:rPr>
              <w:t>Negative evaluations of Black people on the IRAP and in a self-reported racism scale are positively associated</w:t>
            </w:r>
            <w:r w:rsidR="005B2DCE" w:rsidRPr="00532235">
              <w:rPr>
                <w:sz w:val="20"/>
                <w:szCs w:val="20"/>
              </w:rPr>
              <w:t>.</w:t>
            </w:r>
          </w:p>
        </w:tc>
        <w:tc>
          <w:tcPr>
            <w:tcW w:w="1340" w:type="dxa"/>
            <w:tcBorders>
              <w:bottom w:val="single" w:sz="4" w:space="0" w:color="auto"/>
            </w:tcBorders>
          </w:tcPr>
          <w:p w14:paraId="73119B97" w14:textId="5B55AF6A" w:rsidR="005B2DCE" w:rsidRPr="00532235" w:rsidRDefault="003945E1" w:rsidP="005B2DCE">
            <w:pPr>
              <w:spacing w:line="240" w:lineRule="auto"/>
              <w:ind w:firstLine="0"/>
              <w:rPr>
                <w:sz w:val="20"/>
                <w:szCs w:val="20"/>
              </w:rPr>
            </w:pPr>
            <w:r w:rsidRPr="00532235">
              <w:rPr>
                <w:sz w:val="20"/>
                <w:szCs w:val="20"/>
              </w:rPr>
              <w:t>Unaffected</w:t>
            </w:r>
          </w:p>
        </w:tc>
      </w:tr>
      <w:tr w:rsidR="0006076C" w:rsidRPr="00532235" w14:paraId="24565B90" w14:textId="77777777" w:rsidTr="003945E1">
        <w:trPr>
          <w:trHeight w:val="11"/>
        </w:trPr>
        <w:tc>
          <w:tcPr>
            <w:tcW w:w="13230" w:type="dxa"/>
            <w:gridSpan w:val="5"/>
            <w:tcBorders>
              <w:top w:val="single" w:sz="4" w:space="0" w:color="auto"/>
              <w:bottom w:val="nil"/>
            </w:tcBorders>
            <w:shd w:val="clear" w:color="auto" w:fill="auto"/>
            <w:tcMar>
              <w:top w:w="100" w:type="dxa"/>
              <w:left w:w="100" w:type="dxa"/>
              <w:bottom w:w="100" w:type="dxa"/>
              <w:right w:w="100" w:type="dxa"/>
            </w:tcMar>
          </w:tcPr>
          <w:p w14:paraId="3B180A77" w14:textId="0161DD3B" w:rsidR="0006076C" w:rsidRPr="00532235" w:rsidRDefault="0006076C" w:rsidP="0006076C">
            <w:pPr>
              <w:spacing w:line="240" w:lineRule="auto"/>
              <w:ind w:firstLine="0"/>
              <w:rPr>
                <w:sz w:val="20"/>
                <w:szCs w:val="20"/>
              </w:rPr>
            </w:pPr>
            <w:r w:rsidRPr="00532235">
              <w:rPr>
                <w:i/>
                <w:sz w:val="20"/>
                <w:szCs w:val="20"/>
              </w:rPr>
              <w:t>Notes:</w:t>
            </w:r>
            <w:r w:rsidRPr="00532235">
              <w:rPr>
                <w:sz w:val="20"/>
                <w:szCs w:val="20"/>
              </w:rPr>
              <w:t xml:space="preserve"> </w:t>
            </w:r>
            <w:r w:rsidR="003945E1" w:rsidRPr="00532235">
              <w:rPr>
                <w:sz w:val="20"/>
                <w:szCs w:val="20"/>
              </w:rPr>
              <w:t>Conclusions</w:t>
            </w:r>
            <w:r w:rsidRPr="00532235">
              <w:rPr>
                <w:sz w:val="20"/>
                <w:szCs w:val="20"/>
              </w:rPr>
              <w:t xml:space="preserve"> refers to the validity of </w:t>
            </w:r>
            <w:r w:rsidR="00533F41" w:rsidRPr="00532235">
              <w:rPr>
                <w:sz w:val="20"/>
                <w:szCs w:val="20"/>
              </w:rPr>
              <w:t xml:space="preserve">substantive </w:t>
            </w:r>
            <w:r w:rsidRPr="00532235">
              <w:rPr>
                <w:sz w:val="20"/>
                <w:szCs w:val="20"/>
              </w:rPr>
              <w:t xml:space="preserve">domain-level conclusions in light of the </w:t>
            </w:r>
            <w:r w:rsidR="00F43201" w:rsidRPr="00532235">
              <w:rPr>
                <w:sz w:val="20"/>
                <w:szCs w:val="20"/>
              </w:rPr>
              <w:t>existence</w:t>
            </w:r>
            <w:r w:rsidRPr="00532235">
              <w:rPr>
                <w:sz w:val="20"/>
                <w:szCs w:val="20"/>
              </w:rPr>
              <w:t xml:space="preserve"> of the generic pattern among IRAP effects.</w:t>
            </w:r>
          </w:p>
        </w:tc>
      </w:tr>
    </w:tbl>
    <w:p w14:paraId="7F91F58B" w14:textId="77777777" w:rsidR="009323BA" w:rsidRPr="00532235" w:rsidRDefault="009323BA" w:rsidP="00CB6461">
      <w:pPr>
        <w:ind w:firstLine="0"/>
        <w:sectPr w:rsidR="009323BA" w:rsidRPr="00532235" w:rsidSect="0074589F">
          <w:pgSz w:w="16840" w:h="11900" w:code="9"/>
          <w:pgMar w:top="1440" w:right="1440" w:bottom="1440" w:left="1440" w:header="720" w:footer="720" w:gutter="0"/>
          <w:cols w:space="720"/>
          <w:titlePg/>
          <w:docGrid w:linePitch="360"/>
        </w:sectPr>
      </w:pPr>
    </w:p>
    <w:p w14:paraId="308868C2" w14:textId="6AF7C99E" w:rsidR="00C326D0" w:rsidRPr="00532235" w:rsidRDefault="00EE5D12" w:rsidP="00EC4CD7">
      <w:pPr>
        <w:ind w:firstLine="0"/>
        <w:jc w:val="center"/>
        <w:rPr>
          <w:color w:val="FF0000"/>
        </w:rPr>
      </w:pPr>
      <w:r w:rsidRPr="00532235">
        <w:rPr>
          <w:noProof/>
          <w:color w:val="FF0000"/>
        </w:rPr>
        <w:lastRenderedPageBreak/>
        <w:drawing>
          <wp:inline distT="0" distB="0" distL="0" distR="0" wp14:anchorId="3EFEAFAE" wp14:editId="4D910423">
            <wp:extent cx="5486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_recommendations.pdf"/>
                    <pic:cNvPicPr/>
                  </pic:nvPicPr>
                  <pic:blipFill>
                    <a:blip r:embed="rId18"/>
                    <a:stretch>
                      <a:fillRect/>
                    </a:stretch>
                  </pic:blipFill>
                  <pic:spPr>
                    <a:xfrm>
                      <a:off x="0" y="0"/>
                      <a:ext cx="5486400" cy="3200400"/>
                    </a:xfrm>
                    <a:prstGeom prst="rect">
                      <a:avLst/>
                    </a:prstGeom>
                  </pic:spPr>
                </pic:pic>
              </a:graphicData>
            </a:graphic>
          </wp:inline>
        </w:drawing>
      </w:r>
    </w:p>
    <w:p w14:paraId="117C8212" w14:textId="402D2A0E" w:rsidR="00B63349" w:rsidRPr="00532235" w:rsidRDefault="00B63349" w:rsidP="007B100E">
      <w:pPr>
        <w:spacing w:line="240" w:lineRule="auto"/>
        <w:ind w:firstLine="0"/>
        <w:rPr>
          <w:color w:val="000000" w:themeColor="text1"/>
        </w:rPr>
      </w:pPr>
      <w:r w:rsidRPr="00532235">
        <w:rPr>
          <w:i/>
          <w:color w:val="000000" w:themeColor="text1"/>
        </w:rPr>
        <w:t xml:space="preserve">Figure </w:t>
      </w:r>
      <w:r w:rsidR="007B100E" w:rsidRPr="00532235">
        <w:rPr>
          <w:i/>
          <w:color w:val="000000" w:themeColor="text1"/>
        </w:rPr>
        <w:t>4</w:t>
      </w:r>
      <w:r w:rsidRPr="00532235">
        <w:rPr>
          <w:i/>
          <w:color w:val="000000" w:themeColor="text1"/>
        </w:rPr>
        <w:t>.</w:t>
      </w:r>
      <w:r w:rsidRPr="00532235">
        <w:rPr>
          <w:color w:val="000000" w:themeColor="text1"/>
        </w:rPr>
        <w:t xml:space="preserve"> </w:t>
      </w:r>
      <w:r w:rsidR="007B100E" w:rsidRPr="00532235">
        <w:rPr>
          <w:color w:val="000000" w:themeColor="text1"/>
        </w:rPr>
        <w:t>Statistical c</w:t>
      </w:r>
      <w:r w:rsidRPr="00532235">
        <w:rPr>
          <w:color w:val="000000" w:themeColor="text1"/>
        </w:rPr>
        <w:t xml:space="preserve">omparisons </w:t>
      </w:r>
      <w:r w:rsidR="007B100E" w:rsidRPr="00532235">
        <w:rPr>
          <w:color w:val="000000" w:themeColor="text1"/>
        </w:rPr>
        <w:t xml:space="preserve">whose substantive conclusions are </w:t>
      </w:r>
      <w:r w:rsidRPr="00532235">
        <w:rPr>
          <w:color w:val="000000" w:themeColor="text1"/>
        </w:rPr>
        <w:t>invalid</w:t>
      </w:r>
      <w:r w:rsidR="007B100E" w:rsidRPr="00532235">
        <w:rPr>
          <w:color w:val="000000" w:themeColor="text1"/>
        </w:rPr>
        <w:t>ated by the existence of the generic pattern among IRAP effects</w:t>
      </w:r>
      <w:r w:rsidRPr="00532235">
        <w:rPr>
          <w:color w:val="000000" w:themeColor="text1"/>
        </w:rPr>
        <w:t>.</w:t>
      </w:r>
    </w:p>
    <w:p w14:paraId="610382E7" w14:textId="78659939" w:rsidR="00B63349" w:rsidRPr="00532235" w:rsidRDefault="00B63349" w:rsidP="00B07E67">
      <w:pPr>
        <w:rPr>
          <w:color w:val="FF0000"/>
        </w:rPr>
      </w:pPr>
    </w:p>
    <w:p w14:paraId="728364B9" w14:textId="7B2E3350" w:rsidR="00DD0916" w:rsidRPr="00532235" w:rsidRDefault="00CE6DD3" w:rsidP="006F70C1">
      <w:pPr>
        <w:rPr>
          <w:color w:val="000000" w:themeColor="text1"/>
        </w:rPr>
      </w:pPr>
      <w:r w:rsidRPr="00532235">
        <w:rPr>
          <w:color w:val="000000" w:themeColor="text1"/>
        </w:rPr>
        <w:t>It is useful to unpack the example comparisons made in Figure 2 in detail in order to understand the</w:t>
      </w:r>
      <w:r w:rsidR="00603900" w:rsidRPr="00532235">
        <w:rPr>
          <w:color w:val="000000" w:themeColor="text1"/>
        </w:rPr>
        <w:t xml:space="preserve"> validity of</w:t>
      </w:r>
      <w:r w:rsidRPr="00532235">
        <w:rPr>
          <w:color w:val="000000" w:themeColor="text1"/>
        </w:rPr>
        <w:t xml:space="preserve"> </w:t>
      </w:r>
      <w:r w:rsidR="00603900" w:rsidRPr="00532235">
        <w:rPr>
          <w:color w:val="000000" w:themeColor="text1"/>
        </w:rPr>
        <w:t xml:space="preserve">their </w:t>
      </w:r>
      <w:r w:rsidRPr="00532235">
        <w:rPr>
          <w:color w:val="000000" w:themeColor="text1"/>
        </w:rPr>
        <w:t xml:space="preserve">domain level conclusions. </w:t>
      </w:r>
      <w:r w:rsidR="00E33226" w:rsidRPr="00532235">
        <w:rPr>
          <w:color w:val="000000" w:themeColor="text1"/>
        </w:rPr>
        <w:t>In the case of the comparison</w:t>
      </w:r>
      <w:r w:rsidR="00E23DEF" w:rsidRPr="00532235">
        <w:rPr>
          <w:color w:val="000000" w:themeColor="text1"/>
        </w:rPr>
        <w:t xml:space="preserve"> </w:t>
      </w:r>
      <w:r w:rsidR="00E33226" w:rsidRPr="00532235">
        <w:rPr>
          <w:color w:val="000000" w:themeColor="text1"/>
        </w:rPr>
        <w:t xml:space="preserve">labelled </w:t>
      </w:r>
      <w:r w:rsidR="00DD0916" w:rsidRPr="00532235">
        <w:rPr>
          <w:color w:val="000000" w:themeColor="text1"/>
        </w:rPr>
        <w:t>(a)</w:t>
      </w:r>
      <w:r w:rsidR="00E33226" w:rsidRPr="00532235">
        <w:rPr>
          <w:color w:val="000000" w:themeColor="text1"/>
        </w:rPr>
        <w:t xml:space="preserve">, </w:t>
      </w:r>
      <w:r w:rsidR="00FA1C86" w:rsidRPr="00532235">
        <w:rPr>
          <w:color w:val="000000" w:themeColor="text1"/>
        </w:rPr>
        <w:t>a</w:t>
      </w:r>
      <w:r w:rsidR="00E33226" w:rsidRPr="00532235">
        <w:rPr>
          <w:color w:val="000000" w:themeColor="text1"/>
        </w:rPr>
        <w:t xml:space="preserve"> researcher might </w:t>
      </w:r>
      <w:r w:rsidR="00FA1C86" w:rsidRPr="00532235">
        <w:rPr>
          <w:color w:val="000000" w:themeColor="text1"/>
        </w:rPr>
        <w:t>observe</w:t>
      </w:r>
      <w:r w:rsidR="00E33226" w:rsidRPr="00532235">
        <w:rPr>
          <w:color w:val="000000" w:themeColor="text1"/>
        </w:rPr>
        <w:t xml:space="preserve"> that the ‘White people – positive’ trial type show</w:t>
      </w:r>
      <w:r w:rsidR="00FA1C86" w:rsidRPr="00532235">
        <w:rPr>
          <w:color w:val="000000" w:themeColor="text1"/>
        </w:rPr>
        <w:t>ed</w:t>
      </w:r>
      <w:r w:rsidR="00E33226" w:rsidRPr="00532235">
        <w:rPr>
          <w:color w:val="000000" w:themeColor="text1"/>
        </w:rPr>
        <w:t xml:space="preserve"> an effect that </w:t>
      </w:r>
      <w:r w:rsidR="00FA1C86" w:rsidRPr="00532235">
        <w:rPr>
          <w:color w:val="000000" w:themeColor="text1"/>
        </w:rPr>
        <w:t>wa</w:t>
      </w:r>
      <w:r w:rsidR="00E33226" w:rsidRPr="00532235">
        <w:rPr>
          <w:color w:val="000000" w:themeColor="text1"/>
        </w:rPr>
        <w:t xml:space="preserve">s significantly greater than zero (e.g., using a one-sample </w:t>
      </w:r>
      <w:r w:rsidR="00E33226" w:rsidRPr="00532235">
        <w:rPr>
          <w:i/>
          <w:color w:val="000000" w:themeColor="text1"/>
        </w:rPr>
        <w:t>t</w:t>
      </w:r>
      <w:r w:rsidR="00E33226" w:rsidRPr="00532235">
        <w:rPr>
          <w:color w:val="000000" w:themeColor="text1"/>
        </w:rPr>
        <w:t xml:space="preserve"> test). While it is indeed correct to describe the group as having demonstrated a non-zero IRAP effect here, it would be invalid to interpret this as evidence of a </w:t>
      </w:r>
      <w:r w:rsidR="005B4850" w:rsidRPr="00532235">
        <w:rPr>
          <w:color w:val="000000" w:themeColor="text1"/>
        </w:rPr>
        <w:t xml:space="preserve">substantive </w:t>
      </w:r>
      <w:r w:rsidR="00E33226" w:rsidRPr="00532235">
        <w:rPr>
          <w:color w:val="000000" w:themeColor="text1"/>
        </w:rPr>
        <w:t>domain-specific effect</w:t>
      </w:r>
      <w:r w:rsidR="005B4850" w:rsidRPr="00532235">
        <w:rPr>
          <w:color w:val="000000" w:themeColor="text1"/>
        </w:rPr>
        <w:t xml:space="preserve"> regarding evaluations of ‘White people’ more generally</w:t>
      </w:r>
      <w:r w:rsidR="00E33226" w:rsidRPr="00532235">
        <w:rPr>
          <w:color w:val="000000" w:themeColor="text1"/>
        </w:rPr>
        <w:t>. For example, conclusion</w:t>
      </w:r>
      <w:r w:rsidR="005B4850" w:rsidRPr="00532235">
        <w:rPr>
          <w:color w:val="000000" w:themeColor="text1"/>
        </w:rPr>
        <w:t>s</w:t>
      </w:r>
      <w:r w:rsidR="00E33226" w:rsidRPr="00532235">
        <w:rPr>
          <w:color w:val="000000" w:themeColor="text1"/>
        </w:rPr>
        <w:t xml:space="preserve"> </w:t>
      </w:r>
      <w:r w:rsidR="005B4850" w:rsidRPr="00532235">
        <w:rPr>
          <w:color w:val="000000" w:themeColor="text1"/>
        </w:rPr>
        <w:t xml:space="preserve">such as </w:t>
      </w:r>
      <w:r w:rsidR="00DD0916" w:rsidRPr="00532235">
        <w:rPr>
          <w:color w:val="000000" w:themeColor="text1"/>
        </w:rPr>
        <w:t>“</w:t>
      </w:r>
      <w:r w:rsidR="00E33226" w:rsidRPr="00532235">
        <w:rPr>
          <w:color w:val="000000" w:themeColor="text1"/>
        </w:rPr>
        <w:t>the sample evaluated White people positively”</w:t>
      </w:r>
      <w:r w:rsidR="005B4850" w:rsidRPr="00532235">
        <w:rPr>
          <w:color w:val="000000" w:themeColor="text1"/>
        </w:rPr>
        <w:t xml:space="preserve"> </w:t>
      </w:r>
      <w:r w:rsidR="00E33226" w:rsidRPr="00532235">
        <w:rPr>
          <w:color w:val="000000" w:themeColor="text1"/>
        </w:rPr>
        <w:t>would be invalid</w:t>
      </w:r>
      <w:r w:rsidR="009D3AC1" w:rsidRPr="00532235">
        <w:rPr>
          <w:color w:val="000000" w:themeColor="text1"/>
        </w:rPr>
        <w:t xml:space="preserve"> because this particular IRAP effect</w:t>
      </w:r>
      <w:r w:rsidR="00DD0916" w:rsidRPr="00532235">
        <w:rPr>
          <w:color w:val="000000" w:themeColor="text1"/>
        </w:rPr>
        <w:t xml:space="preserve"> </w:t>
      </w:r>
      <w:r w:rsidR="009D3AC1" w:rsidRPr="00532235">
        <w:rPr>
          <w:color w:val="000000" w:themeColor="text1"/>
        </w:rPr>
        <w:t xml:space="preserve">would likely be generated regardless of what category stimuli were used. That is, our understanding of the generic pattern </w:t>
      </w:r>
      <w:r w:rsidR="00A932C6" w:rsidRPr="00532235">
        <w:rPr>
          <w:color w:val="000000" w:themeColor="text1"/>
        </w:rPr>
        <w:t xml:space="preserve">implies </w:t>
      </w:r>
      <w:r w:rsidR="009D3AC1" w:rsidRPr="00532235">
        <w:rPr>
          <w:color w:val="000000" w:themeColor="text1"/>
        </w:rPr>
        <w:t>that</w:t>
      </w:r>
      <w:r w:rsidR="00C60E38" w:rsidRPr="00532235">
        <w:rPr>
          <w:color w:val="000000" w:themeColor="text1"/>
        </w:rPr>
        <w:t xml:space="preserve"> </w:t>
      </w:r>
      <w:r w:rsidR="009D3AC1" w:rsidRPr="00532235">
        <w:rPr>
          <w:color w:val="000000" w:themeColor="text1"/>
        </w:rPr>
        <w:t>th</w:t>
      </w:r>
      <w:r w:rsidR="00C60E38" w:rsidRPr="00532235">
        <w:rPr>
          <w:color w:val="000000" w:themeColor="text1"/>
        </w:rPr>
        <w:t>e</w:t>
      </w:r>
      <w:r w:rsidR="009D3AC1" w:rsidRPr="00532235">
        <w:rPr>
          <w:color w:val="000000" w:themeColor="text1"/>
        </w:rPr>
        <w:t xml:space="preserve"> effect in our hypothetical study </w:t>
      </w:r>
      <w:r w:rsidR="009D3AC1" w:rsidRPr="00532235">
        <w:rPr>
          <w:color w:val="000000" w:themeColor="text1"/>
        </w:rPr>
        <w:lastRenderedPageBreak/>
        <w:t>likely has little to do with the stimulus category ‘White people’</w:t>
      </w:r>
      <w:r w:rsidR="00CC5240" w:rsidRPr="00532235">
        <w:rPr>
          <w:color w:val="000000" w:themeColor="text1"/>
        </w:rPr>
        <w:t xml:space="preserve">, and therefore no conclusions regarding participant evaluations of </w:t>
      </w:r>
      <w:r w:rsidR="00182E37" w:rsidRPr="00532235">
        <w:rPr>
          <w:color w:val="000000" w:themeColor="text1"/>
        </w:rPr>
        <w:t>‘</w:t>
      </w:r>
      <w:r w:rsidR="00CC5240" w:rsidRPr="00532235">
        <w:rPr>
          <w:color w:val="000000" w:themeColor="text1"/>
        </w:rPr>
        <w:t>White people</w:t>
      </w:r>
      <w:r w:rsidR="00182E37" w:rsidRPr="00532235">
        <w:rPr>
          <w:color w:val="000000" w:themeColor="text1"/>
        </w:rPr>
        <w:t>’</w:t>
      </w:r>
      <w:r w:rsidR="00CC5240" w:rsidRPr="00532235">
        <w:rPr>
          <w:color w:val="000000" w:themeColor="text1"/>
        </w:rPr>
        <w:t xml:space="preserve"> should be made.</w:t>
      </w:r>
      <w:r w:rsidR="006F70C1" w:rsidRPr="00532235">
        <w:rPr>
          <w:color w:val="000000" w:themeColor="text1"/>
        </w:rPr>
        <w:t xml:space="preserve"> In general, </w:t>
      </w:r>
      <w:r w:rsidR="00FC2796" w:rsidRPr="00532235">
        <w:rPr>
          <w:color w:val="000000" w:themeColor="text1"/>
        </w:rPr>
        <w:t xml:space="preserve">we therefore recommend that </w:t>
      </w:r>
      <w:r w:rsidR="006F70C1" w:rsidRPr="00532235">
        <w:rPr>
          <w:color w:val="000000" w:themeColor="text1"/>
        </w:rPr>
        <w:t xml:space="preserve">comparisons of </w:t>
      </w:r>
      <w:r w:rsidR="00DD0916" w:rsidRPr="00532235">
        <w:rPr>
          <w:color w:val="000000" w:themeColor="text1"/>
        </w:rPr>
        <w:t xml:space="preserve">IRAP </w:t>
      </w:r>
      <w:r w:rsidR="006F70C1" w:rsidRPr="00532235">
        <w:rPr>
          <w:i/>
          <w:color w:val="000000" w:themeColor="text1"/>
        </w:rPr>
        <w:t>D</w:t>
      </w:r>
      <w:r w:rsidR="006F70C1" w:rsidRPr="00532235">
        <w:rPr>
          <w:color w:val="000000" w:themeColor="text1"/>
        </w:rPr>
        <w:t xml:space="preserve"> scores </w:t>
      </w:r>
      <w:r w:rsidR="00DD0916" w:rsidRPr="00532235">
        <w:rPr>
          <w:color w:val="000000" w:themeColor="text1"/>
        </w:rPr>
        <w:t xml:space="preserve">against the zero point (e.g., via one sample </w:t>
      </w:r>
      <w:r w:rsidR="00DD0916" w:rsidRPr="00532235">
        <w:rPr>
          <w:i/>
          <w:color w:val="000000" w:themeColor="text1"/>
        </w:rPr>
        <w:t xml:space="preserve">t </w:t>
      </w:r>
      <w:r w:rsidR="00DD0916" w:rsidRPr="00532235">
        <w:rPr>
          <w:color w:val="000000" w:themeColor="text1"/>
        </w:rPr>
        <w:t>tests)</w:t>
      </w:r>
      <w:r w:rsidR="006F70C1" w:rsidRPr="00532235">
        <w:rPr>
          <w:color w:val="000000" w:themeColor="text1"/>
        </w:rPr>
        <w:t xml:space="preserve"> should be avoided</w:t>
      </w:r>
      <w:r w:rsidR="00E1763E" w:rsidRPr="00532235">
        <w:rPr>
          <w:color w:val="000000" w:themeColor="text1"/>
        </w:rPr>
        <w:t xml:space="preserve"> when attempting to make </w:t>
      </w:r>
      <w:r w:rsidR="005B4850" w:rsidRPr="00532235">
        <w:rPr>
          <w:color w:val="000000" w:themeColor="text1"/>
        </w:rPr>
        <w:t xml:space="preserve">substantive </w:t>
      </w:r>
      <w:r w:rsidR="00F60AA1" w:rsidRPr="00532235">
        <w:rPr>
          <w:color w:val="000000" w:themeColor="text1"/>
        </w:rPr>
        <w:t>conclusions about the domain being assessed</w:t>
      </w:r>
      <w:r w:rsidR="004F096C" w:rsidRPr="00532235">
        <w:rPr>
          <w:color w:val="000000" w:themeColor="text1"/>
        </w:rPr>
        <w:t xml:space="preserve"> </w:t>
      </w:r>
      <w:r w:rsidR="005730E0" w:rsidRPr="00532235">
        <w:rPr>
          <w:color w:val="000000" w:themeColor="text1"/>
        </w:rPr>
        <w:t>in</w:t>
      </w:r>
      <w:r w:rsidR="00D3562A" w:rsidRPr="00532235">
        <w:rPr>
          <w:color w:val="000000" w:themeColor="text1"/>
        </w:rPr>
        <w:t xml:space="preserve"> an</w:t>
      </w:r>
      <w:r w:rsidR="004F096C" w:rsidRPr="00532235">
        <w:rPr>
          <w:color w:val="000000" w:themeColor="text1"/>
        </w:rPr>
        <w:t xml:space="preserve"> IRAP.</w:t>
      </w:r>
    </w:p>
    <w:p w14:paraId="4C9134EC" w14:textId="18405CD1" w:rsidR="00FA1C86" w:rsidRPr="00532235" w:rsidRDefault="008028A6" w:rsidP="00B07E67">
      <w:pPr>
        <w:rPr>
          <w:color w:val="000000" w:themeColor="text1"/>
        </w:rPr>
      </w:pPr>
      <w:r w:rsidRPr="00532235">
        <w:rPr>
          <w:color w:val="000000" w:themeColor="text1"/>
        </w:rPr>
        <w:t xml:space="preserve">For the comparison labelled </w:t>
      </w:r>
      <w:r w:rsidR="00DD0916" w:rsidRPr="00532235">
        <w:rPr>
          <w:color w:val="000000" w:themeColor="text1"/>
        </w:rPr>
        <w:t>(b)</w:t>
      </w:r>
      <w:r w:rsidRPr="00532235">
        <w:rPr>
          <w:color w:val="000000" w:themeColor="text1"/>
        </w:rPr>
        <w:t xml:space="preserve">, </w:t>
      </w:r>
      <w:r w:rsidR="00FA1C86" w:rsidRPr="00532235">
        <w:rPr>
          <w:color w:val="000000" w:themeColor="text1"/>
        </w:rPr>
        <w:t xml:space="preserve">a researcher might observe that the ‘Black people – negative’ trial type showed an effect that was significantly larger than the ‘Black people – positive’ trial type (e.g., using a paired samples </w:t>
      </w:r>
      <w:proofErr w:type="spellStart"/>
      <w:r w:rsidR="00FA1C86" w:rsidRPr="00532235">
        <w:rPr>
          <w:i/>
          <w:color w:val="000000" w:themeColor="text1"/>
        </w:rPr>
        <w:t>t</w:t>
      </w:r>
      <w:proofErr w:type="spellEnd"/>
      <w:r w:rsidR="00FA1C86" w:rsidRPr="00532235">
        <w:rPr>
          <w:color w:val="000000" w:themeColor="text1"/>
        </w:rPr>
        <w:t xml:space="preserve"> test). They might then make the domain level conclusion that ‘implicit negativity towards Black people is stronger than implicit </w:t>
      </w:r>
      <w:r w:rsidR="00CE7A52" w:rsidRPr="00532235">
        <w:rPr>
          <w:color w:val="000000" w:themeColor="text1"/>
        </w:rPr>
        <w:t xml:space="preserve">positivity </w:t>
      </w:r>
      <w:r w:rsidR="00FA1C86" w:rsidRPr="00532235">
        <w:rPr>
          <w:color w:val="000000" w:themeColor="text1"/>
        </w:rPr>
        <w:t xml:space="preserve">towards them’. Although initially less obvious, this inference still </w:t>
      </w:r>
      <w:r w:rsidR="00D05C38" w:rsidRPr="00532235">
        <w:rPr>
          <w:color w:val="000000" w:themeColor="text1"/>
        </w:rPr>
        <w:t>relies</w:t>
      </w:r>
      <w:r w:rsidR="00FA1C86" w:rsidRPr="00532235">
        <w:rPr>
          <w:color w:val="000000" w:themeColor="text1"/>
        </w:rPr>
        <w:t xml:space="preserve"> on a common interpretation of the zero point between the two trial types (i.e., that </w:t>
      </w:r>
      <w:r w:rsidR="00FA1C86" w:rsidRPr="00532235">
        <w:rPr>
          <w:i/>
          <w:color w:val="000000" w:themeColor="text1"/>
        </w:rPr>
        <w:t>D</w:t>
      </w:r>
      <w:r w:rsidR="00FA1C86" w:rsidRPr="00532235">
        <w:rPr>
          <w:color w:val="000000" w:themeColor="text1"/>
        </w:rPr>
        <w:t xml:space="preserve"> = 0 has some shared domain-level meaning between trial types). However, </w:t>
      </w:r>
      <w:r w:rsidR="00D376CB" w:rsidRPr="00532235">
        <w:rPr>
          <w:color w:val="000000" w:themeColor="text1"/>
        </w:rPr>
        <w:t xml:space="preserve">our results </w:t>
      </w:r>
      <w:r w:rsidR="00FA1C86" w:rsidRPr="00532235">
        <w:rPr>
          <w:color w:val="000000" w:themeColor="text1"/>
        </w:rPr>
        <w:t>demonstrate</w:t>
      </w:r>
      <w:r w:rsidR="00D376CB" w:rsidRPr="00532235">
        <w:rPr>
          <w:color w:val="000000" w:themeColor="text1"/>
        </w:rPr>
        <w:t>d</w:t>
      </w:r>
      <w:r w:rsidR="00FA1C86" w:rsidRPr="00532235">
        <w:rPr>
          <w:color w:val="000000" w:themeColor="text1"/>
        </w:rPr>
        <w:t xml:space="preserve"> that this is not the case, as the generic pattern takes the form of IRAP effects of different magnitudes between trial-types (see Figure </w:t>
      </w:r>
      <w:r w:rsidR="004C3687" w:rsidRPr="00532235">
        <w:rPr>
          <w:color w:val="000000" w:themeColor="text1"/>
        </w:rPr>
        <w:t>2 and 3</w:t>
      </w:r>
      <w:r w:rsidR="00FA1C86" w:rsidRPr="00532235">
        <w:rPr>
          <w:color w:val="000000" w:themeColor="text1"/>
        </w:rPr>
        <w:t xml:space="preserve">). As such, this </w:t>
      </w:r>
      <w:r w:rsidR="005B4850" w:rsidRPr="00532235">
        <w:rPr>
          <w:color w:val="000000" w:themeColor="text1"/>
        </w:rPr>
        <w:t xml:space="preserve">substantive </w:t>
      </w:r>
      <w:r w:rsidR="00FA1C86" w:rsidRPr="00532235">
        <w:rPr>
          <w:color w:val="000000" w:themeColor="text1"/>
        </w:rPr>
        <w:t xml:space="preserve">conclusion would also be invalid. </w:t>
      </w:r>
      <w:r w:rsidR="00FC2796" w:rsidRPr="00532235">
        <w:rPr>
          <w:color w:val="000000" w:themeColor="text1"/>
        </w:rPr>
        <w:t xml:space="preserve">In general, we therefore recommend that comparisons of IRAP </w:t>
      </w:r>
      <w:r w:rsidR="00FC2796" w:rsidRPr="00532235">
        <w:rPr>
          <w:i/>
          <w:color w:val="000000" w:themeColor="text1"/>
        </w:rPr>
        <w:t>D</w:t>
      </w:r>
      <w:r w:rsidR="00FC2796" w:rsidRPr="00532235">
        <w:rPr>
          <w:color w:val="000000" w:themeColor="text1"/>
        </w:rPr>
        <w:t xml:space="preserve"> scores between trial types within a single IRAP (e.g., via paired-samples </w:t>
      </w:r>
      <w:r w:rsidR="00FC2796" w:rsidRPr="00532235">
        <w:rPr>
          <w:i/>
          <w:color w:val="000000" w:themeColor="text1"/>
        </w:rPr>
        <w:t xml:space="preserve">t </w:t>
      </w:r>
      <w:r w:rsidR="00FC2796" w:rsidRPr="00532235">
        <w:rPr>
          <w:color w:val="000000" w:themeColor="text1"/>
        </w:rPr>
        <w:t>tests) should be avoided when attempting to make domain level conclusions.</w:t>
      </w:r>
    </w:p>
    <w:p w14:paraId="7CF40732" w14:textId="15AE8E44" w:rsidR="00F010EE" w:rsidRPr="00532235" w:rsidRDefault="00017C1F" w:rsidP="00017C1F">
      <w:pPr>
        <w:rPr>
          <w:color w:val="000000" w:themeColor="text1"/>
        </w:rPr>
      </w:pPr>
      <w:r w:rsidRPr="00532235">
        <w:rPr>
          <w:color w:val="000000" w:themeColor="text1"/>
        </w:rPr>
        <w:t xml:space="preserve">Finally, for the comparison labelled (c), a researcher might observe that </w:t>
      </w:r>
      <w:r w:rsidR="00F010EE" w:rsidRPr="00532235">
        <w:rPr>
          <w:color w:val="000000" w:themeColor="text1"/>
        </w:rPr>
        <w:t xml:space="preserve">mean effects on the </w:t>
      </w:r>
      <w:r w:rsidRPr="00532235">
        <w:rPr>
          <w:color w:val="000000" w:themeColor="text1"/>
        </w:rPr>
        <w:t xml:space="preserve">‘Black people – negative’ trial type </w:t>
      </w:r>
      <w:r w:rsidR="00F010EE" w:rsidRPr="00532235">
        <w:rPr>
          <w:color w:val="000000" w:themeColor="text1"/>
        </w:rPr>
        <w:t xml:space="preserve">were </w:t>
      </w:r>
      <w:r w:rsidRPr="00532235">
        <w:rPr>
          <w:color w:val="000000" w:themeColor="text1"/>
        </w:rPr>
        <w:t xml:space="preserve">significantly </w:t>
      </w:r>
      <w:r w:rsidR="00F010EE" w:rsidRPr="00532235">
        <w:rPr>
          <w:color w:val="000000" w:themeColor="text1"/>
        </w:rPr>
        <w:t>different between control and intervention conditions</w:t>
      </w:r>
      <w:r w:rsidRPr="00532235">
        <w:rPr>
          <w:color w:val="000000" w:themeColor="text1"/>
        </w:rPr>
        <w:t>. They might then</w:t>
      </w:r>
      <w:r w:rsidR="00F010EE" w:rsidRPr="00532235">
        <w:rPr>
          <w:color w:val="000000" w:themeColor="text1"/>
        </w:rPr>
        <w:t xml:space="preserve"> conclude that </w:t>
      </w:r>
      <w:r w:rsidRPr="00532235">
        <w:rPr>
          <w:color w:val="000000" w:themeColor="text1"/>
        </w:rPr>
        <w:t>the</w:t>
      </w:r>
      <w:r w:rsidR="00F010EE" w:rsidRPr="00532235">
        <w:rPr>
          <w:color w:val="000000" w:themeColor="text1"/>
        </w:rPr>
        <w:t xml:space="preserve">ir </w:t>
      </w:r>
      <w:r w:rsidR="00F010EE" w:rsidRPr="00532235">
        <w:rPr>
          <w:color w:val="000000" w:themeColor="text1"/>
        </w:rPr>
        <w:lastRenderedPageBreak/>
        <w:t>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r w:rsidR="001B319F" w:rsidRPr="00532235">
        <w:rPr>
          <w:color w:val="000000" w:themeColor="text1"/>
        </w:rPr>
        <w:t xml:space="preserve"> </w:t>
      </w:r>
      <w:r w:rsidR="00F010EE" w:rsidRPr="00532235">
        <w:rPr>
          <w:color w:val="000000" w:themeColor="text1"/>
        </w:rPr>
        <w:t xml:space="preserve">Although not illustrated in Figure </w:t>
      </w:r>
      <w:r w:rsidR="00415980" w:rsidRPr="00532235">
        <w:rPr>
          <w:color w:val="000000" w:themeColor="text1"/>
        </w:rPr>
        <w:t>4</w:t>
      </w:r>
      <w:r w:rsidR="00F010EE" w:rsidRPr="00532235">
        <w:rPr>
          <w:color w:val="000000" w:themeColor="text1"/>
        </w:rPr>
        <w:t xml:space="preserve">, domain-level conclusions of the results of correlations among trial types and between trial types and external variables (e.g., self-report or behavioural tasks) </w:t>
      </w:r>
      <w:r w:rsidR="00FE674C" w:rsidRPr="00532235">
        <w:rPr>
          <w:color w:val="000000" w:themeColor="text1"/>
        </w:rPr>
        <w:t xml:space="preserve">would </w:t>
      </w:r>
      <w:r w:rsidR="00F010EE" w:rsidRPr="00532235">
        <w:rPr>
          <w:color w:val="000000" w:themeColor="text1"/>
        </w:rPr>
        <w:t xml:space="preserve">also </w:t>
      </w:r>
      <w:r w:rsidR="0042172F" w:rsidRPr="00532235">
        <w:rPr>
          <w:color w:val="000000" w:themeColor="text1"/>
        </w:rPr>
        <w:t xml:space="preserve">not </w:t>
      </w:r>
      <w:r w:rsidR="00FE674C" w:rsidRPr="00532235">
        <w:rPr>
          <w:color w:val="000000" w:themeColor="text1"/>
        </w:rPr>
        <w:t xml:space="preserve">be </w:t>
      </w:r>
      <w:r w:rsidR="0042172F" w:rsidRPr="00532235">
        <w:rPr>
          <w:color w:val="000000" w:themeColor="text1"/>
        </w:rPr>
        <w:t xml:space="preserve">invalidated </w:t>
      </w:r>
      <w:r w:rsidR="00F010EE" w:rsidRPr="00532235">
        <w:rPr>
          <w:color w:val="000000" w:themeColor="text1"/>
        </w:rPr>
        <w:t xml:space="preserve">by the existence of the generic trial type effect (see Table </w:t>
      </w:r>
      <w:r w:rsidR="0042172F" w:rsidRPr="00532235">
        <w:rPr>
          <w:color w:val="000000" w:themeColor="text1"/>
        </w:rPr>
        <w:t>1</w:t>
      </w:r>
      <w:r w:rsidR="00F010EE" w:rsidRPr="00532235">
        <w:rPr>
          <w:color w:val="000000" w:themeColor="text1"/>
        </w:rPr>
        <w:t xml:space="preserve">). </w:t>
      </w:r>
    </w:p>
    <w:p w14:paraId="20B6397F" w14:textId="3035AB95" w:rsidR="00D41E0F" w:rsidRPr="00532235" w:rsidRDefault="00726186" w:rsidP="00B07E67">
      <w:r w:rsidRPr="00532235">
        <w:t xml:space="preserve">Given that we have argued that </w:t>
      </w:r>
      <w:r w:rsidR="003255B9" w:rsidRPr="00532235">
        <w:t xml:space="preserve">many common analyses of IRAP data give rise to invalid results, it would seem important to assess the prevalence of such invalid inferences and conclusions in the published literature. While this is beyond the scope </w:t>
      </w:r>
      <w:r w:rsidR="00FF51F5" w:rsidRPr="00532235">
        <w:t>of</w:t>
      </w:r>
      <w:r w:rsidR="003255B9" w:rsidRPr="00532235">
        <w:t xml:space="preserve"> the current article, a systematic review of the IRAP literature is being conducted to address this question. </w:t>
      </w:r>
      <w:r w:rsidR="00FF51F5" w:rsidRPr="00532235">
        <w:t>We readily admit that many articles we ourselves have written are likely to</w:t>
      </w:r>
      <w:r w:rsidR="001B319F" w:rsidRPr="00532235">
        <w:t xml:space="preserve"> contain</w:t>
      </w:r>
      <w:r w:rsidR="00FF51F5" w:rsidRPr="00532235">
        <w:t xml:space="preserve"> </w:t>
      </w:r>
      <w:r w:rsidR="00902CAC" w:rsidRPr="00532235">
        <w:t>inferences</w:t>
      </w:r>
      <w:r w:rsidR="00DC6B33" w:rsidRPr="00532235">
        <w:t xml:space="preserve"> </w:t>
      </w:r>
      <w:r w:rsidR="00674E7E" w:rsidRPr="00532235">
        <w:t xml:space="preserve">and conclusions </w:t>
      </w:r>
      <w:r w:rsidR="00DC6B33" w:rsidRPr="00532235">
        <w:t>that we are now recognizing as invalid</w:t>
      </w:r>
      <w:r w:rsidR="00FF51F5" w:rsidRPr="00532235">
        <w:t>.</w:t>
      </w:r>
      <w:r w:rsidR="001A6814" w:rsidRPr="00532235">
        <w:t xml:space="preserve"> </w:t>
      </w:r>
    </w:p>
    <w:p w14:paraId="1D2FF6E6" w14:textId="65A1BCB1" w:rsidR="00D27DAB" w:rsidRPr="00532235" w:rsidRDefault="00D27DAB" w:rsidP="00D27DAB">
      <w:pPr>
        <w:pStyle w:val="Heading2"/>
      </w:pPr>
      <w:r w:rsidRPr="00532235">
        <w:t>Conclusions</w:t>
      </w:r>
    </w:p>
    <w:p w14:paraId="521200FC" w14:textId="4EE6D0AB" w:rsidR="00D27DAB" w:rsidRPr="00532235" w:rsidRDefault="00D27DAB" w:rsidP="000A15C2">
      <w:r w:rsidRPr="00532235">
        <w:t xml:space="preserve">Evidence from a large dataset of published and unpublished IRAP studies </w:t>
      </w:r>
      <w:r w:rsidR="00DC6B33" w:rsidRPr="00532235">
        <w:t xml:space="preserve">show </w:t>
      </w:r>
      <w:r w:rsidRPr="00532235">
        <w:t>that IRAP</w:t>
      </w:r>
      <w:r w:rsidR="001B319F" w:rsidRPr="00532235">
        <w:t>s</w:t>
      </w:r>
      <w:r w:rsidRPr="00532235">
        <w:t xml:space="preserve"> </w:t>
      </w:r>
      <w:r w:rsidR="001B319F" w:rsidRPr="00532235">
        <w:t xml:space="preserve">examining </w:t>
      </w:r>
      <w:r w:rsidRPr="00532235">
        <w:t>very different domains – even those using non-words – demonstrate startlingly similar patterns of effect</w:t>
      </w:r>
      <w:r w:rsidR="00DC6B33" w:rsidRPr="00532235">
        <w:t>s</w:t>
      </w:r>
      <w:r w:rsidRPr="00532235">
        <w:t xml:space="preserve">. This finding is in agreement with </w:t>
      </w:r>
      <w:r w:rsidR="00052421" w:rsidRPr="00532235">
        <w:t xml:space="preserve">general conclusions of </w:t>
      </w:r>
      <w:r w:rsidRPr="00532235">
        <w:t xml:space="preserve">several recent </w:t>
      </w:r>
      <w:r w:rsidR="00FE5C41" w:rsidRPr="00532235">
        <w:t xml:space="preserve">articles </w:t>
      </w:r>
      <w:r w:rsidRPr="00532235">
        <w:t xml:space="preserve">that there is a generic pattern among </w:t>
      </w:r>
      <w:r w:rsidRPr="00532235">
        <w:lastRenderedPageBreak/>
        <w:t>IRAP effects. However, due to its relatively large sample size, this study is the first to quantify the generic pattern more precisely and to consider its implications for the validity of published and future IRAP studies.</w:t>
      </w:r>
      <w:r w:rsidR="00020F6A" w:rsidRPr="00532235">
        <w:t xml:space="preserve"> </w:t>
      </w:r>
      <w:r w:rsidR="00176DE3" w:rsidRPr="00532235">
        <w:t xml:space="preserve">Results demonstrated that majority of variance in effects on evaluative IRAPs is attributable to this generic pattern rather than the domain </w:t>
      </w:r>
      <w:r w:rsidR="00045728">
        <w:t>it is intended to measure</w:t>
      </w:r>
      <w:r w:rsidR="00176DE3" w:rsidRPr="00532235">
        <w:t>. The IRAP is therefore relatively insensitive to the attitudes and learning histories it is intended to assess. This has negative implications for the published literature: m</w:t>
      </w:r>
      <w:r w:rsidR="00020F6A" w:rsidRPr="00532235">
        <w:t xml:space="preserve">ultiple common analyses of IRAP data </w:t>
      </w:r>
      <w:r w:rsidR="00635E6E" w:rsidRPr="00532235">
        <w:t xml:space="preserve">are likely to produce invalid domain level conclusions. There is therefore a strong need to systematically evaluate the prevalence of these types of analyses and invalid inferences in the published IRAP literature. </w:t>
      </w:r>
    </w:p>
    <w:p w14:paraId="1B07AF31" w14:textId="137639FD" w:rsidR="004559D9" w:rsidRPr="00532235" w:rsidRDefault="004559D9" w:rsidP="00296078">
      <w:r w:rsidRPr="00532235">
        <w:br w:type="page"/>
      </w:r>
    </w:p>
    <w:p w14:paraId="58F0A1D2" w14:textId="6CF0A43B" w:rsidR="004559D9" w:rsidRPr="00532235" w:rsidRDefault="004559D9" w:rsidP="004559D9">
      <w:pPr>
        <w:pStyle w:val="Heading1"/>
        <w:rPr>
          <w:b w:val="0"/>
        </w:rPr>
      </w:pPr>
      <w:r w:rsidRPr="00532235">
        <w:rPr>
          <w:b w:val="0"/>
        </w:rPr>
        <w:lastRenderedPageBreak/>
        <w:t>References</w:t>
      </w:r>
    </w:p>
    <w:p w14:paraId="08258C76" w14:textId="77777777" w:rsidR="0003160A" w:rsidRPr="00532235" w:rsidRDefault="002E07C7" w:rsidP="0003160A">
      <w:pPr>
        <w:pStyle w:val="Bibliography"/>
        <w:rPr>
          <w:rFonts w:cs="CMU Serif Roman"/>
        </w:rPr>
      </w:pPr>
      <w:r w:rsidRPr="00532235">
        <w:rPr>
          <w:rFonts w:cs="CMU Serif Roman"/>
        </w:rPr>
        <w:t xml:space="preserve"> </w:t>
      </w:r>
      <w:r w:rsidR="006C4A1E" w:rsidRPr="00532235">
        <w:rPr>
          <w:rFonts w:cs="CMU Serif Roman"/>
        </w:rPr>
        <w:fldChar w:fldCharType="begin"/>
      </w:r>
      <w:r w:rsidR="00E8126F" w:rsidRPr="00532235">
        <w:rPr>
          <w:rFonts w:cs="CMU Serif Roman"/>
        </w:rPr>
        <w:instrText xml:space="preserve"> ADDIN ZOTERO_BIBL {"uncited":[],"omitted":[],"custom":[]} CSL_BIBLIOGRAPHY </w:instrText>
      </w:r>
      <w:r w:rsidR="006C4A1E" w:rsidRPr="00532235">
        <w:rPr>
          <w:rFonts w:cs="CMU Serif Roman"/>
        </w:rPr>
        <w:fldChar w:fldCharType="separate"/>
      </w:r>
      <w:r w:rsidR="0003160A" w:rsidRPr="00532235">
        <w:rPr>
          <w:rFonts w:cs="CMU Serif Roman"/>
        </w:rPr>
        <w:t xml:space="preserve">Barnes-Holmes, D., Barnes-Holmes, Y., Stewart, I., &amp; Boles, S. (2010). A sketch of the Implicit Relational Assessment Procedure (IRAP) and the Relational Elaboration and Coherence (REC) model. </w:t>
      </w:r>
      <w:r w:rsidR="0003160A" w:rsidRPr="00532235">
        <w:rPr>
          <w:rFonts w:cs="CMU Serif Roman"/>
          <w:i/>
          <w:iCs/>
        </w:rPr>
        <w:t>The Psychological Record</w:t>
      </w:r>
      <w:r w:rsidR="0003160A" w:rsidRPr="00532235">
        <w:rPr>
          <w:rFonts w:cs="CMU Serif Roman"/>
        </w:rPr>
        <w:t xml:space="preserve">, </w:t>
      </w:r>
      <w:r w:rsidR="0003160A" w:rsidRPr="00532235">
        <w:rPr>
          <w:rFonts w:cs="CMU Serif Roman"/>
          <w:i/>
          <w:iCs/>
        </w:rPr>
        <w:t>60</w:t>
      </w:r>
      <w:r w:rsidR="0003160A" w:rsidRPr="00532235">
        <w:rPr>
          <w:rFonts w:cs="CMU Serif Roman"/>
        </w:rPr>
        <w:t>, 527–542.</w:t>
      </w:r>
    </w:p>
    <w:p w14:paraId="238A4D7B" w14:textId="77777777" w:rsidR="0003160A" w:rsidRPr="00532235" w:rsidRDefault="0003160A" w:rsidP="0003160A">
      <w:pPr>
        <w:pStyle w:val="Bibliography"/>
        <w:rPr>
          <w:rFonts w:cs="CMU Serif Roman"/>
        </w:rPr>
      </w:pPr>
      <w:r w:rsidRPr="00532235">
        <w:rPr>
          <w:rFonts w:cs="CMU Serif Roman"/>
        </w:rPr>
        <w:t xml:space="preserve">Barnes-Holmes, D., &amp; Hussey, I. (2016). The functional-cognitive meta-theoretical framework: Reflections, possible clarifications and how to move forward. </w:t>
      </w:r>
      <w:r w:rsidRPr="00532235">
        <w:rPr>
          <w:rFonts w:cs="CMU Serif Roman"/>
          <w:i/>
          <w:iCs/>
        </w:rPr>
        <w:t>International Journal of Psychology</w:t>
      </w:r>
      <w:r w:rsidRPr="00532235">
        <w:rPr>
          <w:rFonts w:cs="CMU Serif Roman"/>
        </w:rPr>
        <w:t xml:space="preserve">, </w:t>
      </w:r>
      <w:r w:rsidRPr="00532235">
        <w:rPr>
          <w:rFonts w:cs="CMU Serif Roman"/>
          <w:i/>
          <w:iCs/>
        </w:rPr>
        <w:t>51</w:t>
      </w:r>
      <w:r w:rsidRPr="00532235">
        <w:rPr>
          <w:rFonts w:cs="CMU Serif Roman"/>
        </w:rPr>
        <w:t>(1), 50–57. https://doi.org/10.1002/ijop.12166</w:t>
      </w:r>
    </w:p>
    <w:p w14:paraId="0BCB2D85" w14:textId="77777777" w:rsidR="0003160A" w:rsidRPr="00532235" w:rsidRDefault="0003160A" w:rsidP="0003160A">
      <w:pPr>
        <w:pStyle w:val="Bibliography"/>
        <w:rPr>
          <w:rFonts w:cs="CMU Serif Roman"/>
        </w:rPr>
      </w:pPr>
      <w:r w:rsidRPr="00532235">
        <w:rPr>
          <w:rFonts w:cs="CMU Serif Roman"/>
        </w:rPr>
        <w:t xml:space="preserve">Bates, D., Mächler, M., Bolker, B., &amp; Walker, S. (2015). Fitting Linear Mixed-Effects Models Using lme4. </w:t>
      </w:r>
      <w:r w:rsidRPr="00532235">
        <w:rPr>
          <w:rFonts w:cs="CMU Serif Roman"/>
          <w:i/>
          <w:iCs/>
        </w:rPr>
        <w:t>Journal of Statistical Software</w:t>
      </w:r>
      <w:r w:rsidRPr="00532235">
        <w:rPr>
          <w:rFonts w:cs="CMU Serif Roman"/>
        </w:rPr>
        <w:t xml:space="preserve">, </w:t>
      </w:r>
      <w:r w:rsidRPr="00532235">
        <w:rPr>
          <w:rFonts w:cs="CMU Serif Roman"/>
          <w:i/>
          <w:iCs/>
        </w:rPr>
        <w:t>67</w:t>
      </w:r>
      <w:r w:rsidRPr="00532235">
        <w:rPr>
          <w:rFonts w:cs="CMU Serif Roman"/>
        </w:rPr>
        <w:t>(1), 1–48. https://doi.org/10.18637/jss.v067.i01</w:t>
      </w:r>
    </w:p>
    <w:p w14:paraId="0C9E05E3" w14:textId="77777777" w:rsidR="0003160A" w:rsidRPr="00532235" w:rsidRDefault="0003160A" w:rsidP="0003160A">
      <w:pPr>
        <w:pStyle w:val="Bibliography"/>
        <w:rPr>
          <w:rFonts w:cs="CMU Serif Roman"/>
        </w:rPr>
      </w:pPr>
      <w:r w:rsidRPr="00532235">
        <w:rPr>
          <w:rFonts w:cs="CMU Serif Roman"/>
        </w:rPr>
        <w:t xml:space="preserve">Blanton, H., &amp; Jaccard, J. (2006). Arbitrary metrics in psychology. </w:t>
      </w:r>
      <w:r w:rsidRPr="00532235">
        <w:rPr>
          <w:rFonts w:cs="CMU Serif Roman"/>
          <w:i/>
          <w:iCs/>
        </w:rPr>
        <w:t>American Psychologist</w:t>
      </w:r>
      <w:r w:rsidRPr="00532235">
        <w:rPr>
          <w:rFonts w:cs="CMU Serif Roman"/>
        </w:rPr>
        <w:t xml:space="preserve">, </w:t>
      </w:r>
      <w:r w:rsidRPr="00532235">
        <w:rPr>
          <w:rFonts w:cs="CMU Serif Roman"/>
          <w:i/>
          <w:iCs/>
        </w:rPr>
        <w:t>61</w:t>
      </w:r>
      <w:r w:rsidRPr="00532235">
        <w:rPr>
          <w:rFonts w:cs="CMU Serif Roman"/>
        </w:rPr>
        <w:t>(1), 27–41. https://doi.org/10.1037/0003-066X.61.1.27</w:t>
      </w:r>
    </w:p>
    <w:p w14:paraId="25547C48" w14:textId="77777777" w:rsidR="0003160A" w:rsidRPr="00532235" w:rsidRDefault="0003160A" w:rsidP="0003160A">
      <w:pPr>
        <w:pStyle w:val="Bibliography"/>
        <w:rPr>
          <w:rFonts w:cs="CMU Serif Roman"/>
        </w:rPr>
      </w:pPr>
      <w:r w:rsidRPr="00532235">
        <w:rPr>
          <w:rFonts w:cs="CMU Serif Roman"/>
        </w:rPr>
        <w:t xml:space="preserve">Finn, M., Barnes-Holmes, D., Hussey, I., &amp; Graddy, J. (2016). Exploring the behavioral dynamics of the implicit relational assessment procedure: The impact of three types of introductory rules. </w:t>
      </w:r>
      <w:r w:rsidRPr="00532235">
        <w:rPr>
          <w:rFonts w:cs="CMU Serif Roman"/>
          <w:i/>
          <w:iCs/>
        </w:rPr>
        <w:t>The Psychological Record</w:t>
      </w:r>
      <w:r w:rsidRPr="00532235">
        <w:rPr>
          <w:rFonts w:cs="CMU Serif Roman"/>
        </w:rPr>
        <w:t xml:space="preserve">, </w:t>
      </w:r>
      <w:r w:rsidRPr="00532235">
        <w:rPr>
          <w:rFonts w:cs="CMU Serif Roman"/>
          <w:i/>
          <w:iCs/>
        </w:rPr>
        <w:t>66</w:t>
      </w:r>
      <w:r w:rsidRPr="00532235">
        <w:rPr>
          <w:rFonts w:cs="CMU Serif Roman"/>
        </w:rPr>
        <w:t>(2), 309–321. https://doi.org/10.1007/s40732-016-0173-4</w:t>
      </w:r>
    </w:p>
    <w:p w14:paraId="35308D14" w14:textId="77777777" w:rsidR="0003160A" w:rsidRPr="00532235" w:rsidRDefault="0003160A" w:rsidP="0003160A">
      <w:pPr>
        <w:pStyle w:val="Bibliography"/>
        <w:rPr>
          <w:rFonts w:cs="CMU Serif Roman"/>
        </w:rPr>
      </w:pPr>
      <w:r w:rsidRPr="00532235">
        <w:rPr>
          <w:rFonts w:cs="CMU Serif Roman"/>
        </w:rPr>
        <w:t xml:space="preserve">Finn, M., Barnes-Holmes, D., &amp; McEnteggart, C. (2018). Exploring the single-trial-type-dominance-effect in the IRAP: Developing a differential arbitrarily </w:t>
      </w:r>
      <w:r w:rsidRPr="00532235">
        <w:rPr>
          <w:rFonts w:cs="CMU Serif Roman"/>
        </w:rPr>
        <w:lastRenderedPageBreak/>
        <w:t xml:space="preserve">applicable relational responding effects (DAARRE) model. </w:t>
      </w:r>
      <w:r w:rsidRPr="00532235">
        <w:rPr>
          <w:rFonts w:cs="CMU Serif Roman"/>
          <w:i/>
          <w:iCs/>
        </w:rPr>
        <w:t>The Psychological Record</w:t>
      </w:r>
      <w:r w:rsidRPr="00532235">
        <w:rPr>
          <w:rFonts w:cs="CMU Serif Roman"/>
        </w:rPr>
        <w:t xml:space="preserve">, </w:t>
      </w:r>
      <w:r w:rsidRPr="00532235">
        <w:rPr>
          <w:rFonts w:cs="CMU Serif Roman"/>
          <w:i/>
          <w:iCs/>
        </w:rPr>
        <w:t>68</w:t>
      </w:r>
      <w:r w:rsidRPr="00532235">
        <w:rPr>
          <w:rFonts w:cs="CMU Serif Roman"/>
        </w:rPr>
        <w:t>(1), 11–25. https://doi.org/10.1007/s40732-017-0262-z</w:t>
      </w:r>
    </w:p>
    <w:p w14:paraId="22A11794" w14:textId="77777777" w:rsidR="0003160A" w:rsidRPr="00532235" w:rsidRDefault="0003160A" w:rsidP="0003160A">
      <w:pPr>
        <w:pStyle w:val="Bibliography"/>
        <w:rPr>
          <w:rFonts w:cs="CMU Serif Roman"/>
        </w:rPr>
      </w:pPr>
      <w:r w:rsidRPr="00532235">
        <w:rPr>
          <w:rFonts w:cs="CMU Serif Roman"/>
        </w:rPr>
        <w:t xml:space="preserve">Gawronski, B., &amp; De Houwer, J. (2011). Implicit measures in social and personality psychology. In C. M. Judd (Ed.), </w:t>
      </w:r>
      <w:r w:rsidRPr="00532235">
        <w:rPr>
          <w:rFonts w:cs="CMU Serif Roman"/>
          <w:i/>
          <w:iCs/>
        </w:rPr>
        <w:t>Handbook of research methods in social and personality psychology</w:t>
      </w:r>
      <w:r w:rsidRPr="00532235">
        <w:rPr>
          <w:rFonts w:cs="CMU Serif Roman"/>
        </w:rPr>
        <w:t xml:space="preserve"> (Vol. 2). Cambridge University Press. 10.1017/CBO9780511996481.016</w:t>
      </w:r>
    </w:p>
    <w:p w14:paraId="19123E0B" w14:textId="77777777" w:rsidR="0003160A" w:rsidRPr="00532235" w:rsidRDefault="0003160A" w:rsidP="0003160A">
      <w:pPr>
        <w:pStyle w:val="Bibliography"/>
        <w:rPr>
          <w:rFonts w:cs="CMU Serif Roman"/>
        </w:rPr>
      </w:pPr>
      <w:r w:rsidRPr="00532235">
        <w:rPr>
          <w:rFonts w:cs="CMU Serif Roman"/>
        </w:rPr>
        <w:t xml:space="preserve">Greenwald, A. G., &amp; Lai, C. K. (2020). Implicit Social Cognition. </w:t>
      </w:r>
      <w:r w:rsidRPr="00532235">
        <w:rPr>
          <w:rFonts w:cs="CMU Serif Roman"/>
          <w:i/>
          <w:iCs/>
        </w:rPr>
        <w:t>Annual Review of Psychology</w:t>
      </w:r>
      <w:r w:rsidRPr="00532235">
        <w:rPr>
          <w:rFonts w:cs="CMU Serif Roman"/>
        </w:rPr>
        <w:t xml:space="preserve">, </w:t>
      </w:r>
      <w:r w:rsidRPr="00532235">
        <w:rPr>
          <w:rFonts w:cs="CMU Serif Roman"/>
          <w:i/>
          <w:iCs/>
        </w:rPr>
        <w:t>71</w:t>
      </w:r>
      <w:r w:rsidRPr="00532235">
        <w:rPr>
          <w:rFonts w:cs="CMU Serif Roman"/>
        </w:rPr>
        <w:t>(1), 419–445. https://doi.org/10.1146/annurev-psych-010419-050837</w:t>
      </w:r>
    </w:p>
    <w:p w14:paraId="6BE2E517" w14:textId="77777777" w:rsidR="0003160A" w:rsidRPr="00532235" w:rsidRDefault="0003160A" w:rsidP="0003160A">
      <w:pPr>
        <w:pStyle w:val="Bibliography"/>
        <w:rPr>
          <w:rFonts w:cs="CMU Serif Roman"/>
        </w:rPr>
      </w:pPr>
      <w:r w:rsidRPr="00532235">
        <w:rPr>
          <w:rFonts w:cs="CMU Serif Roman"/>
        </w:rPr>
        <w:t xml:space="preserve">Hughes, S., Barnes-Holmes, D., &amp; De Houwer, J. (2011). The dominance of associative theorizing in implicit attitude research: Propositional and behavioral alternatives. </w:t>
      </w:r>
      <w:r w:rsidRPr="00532235">
        <w:rPr>
          <w:rFonts w:cs="CMU Serif Roman"/>
          <w:i/>
          <w:iCs/>
        </w:rPr>
        <w:t>The Psychological Record</w:t>
      </w:r>
      <w:r w:rsidRPr="00532235">
        <w:rPr>
          <w:rFonts w:cs="CMU Serif Roman"/>
        </w:rPr>
        <w:t xml:space="preserve">, </w:t>
      </w:r>
      <w:r w:rsidRPr="00532235">
        <w:rPr>
          <w:rFonts w:cs="CMU Serif Roman"/>
          <w:i/>
          <w:iCs/>
        </w:rPr>
        <w:t>61</w:t>
      </w:r>
      <w:r w:rsidRPr="00532235">
        <w:rPr>
          <w:rFonts w:cs="CMU Serif Roman"/>
        </w:rPr>
        <w:t>(3), 465–498.</w:t>
      </w:r>
    </w:p>
    <w:p w14:paraId="7A7B8CED" w14:textId="77777777" w:rsidR="0003160A" w:rsidRPr="00532235" w:rsidRDefault="0003160A" w:rsidP="0003160A">
      <w:pPr>
        <w:pStyle w:val="Bibliography"/>
        <w:rPr>
          <w:rFonts w:cs="CMU Serif Roman"/>
        </w:rPr>
      </w:pPr>
      <w:r w:rsidRPr="00532235">
        <w:rPr>
          <w:rFonts w:cs="CMU Serif Roman"/>
        </w:rPr>
        <w:t xml:space="preserve">Hughes, S., Barnes-Holmes, D., &amp; Vahey, N. A. (2012). Holding on to our functional roots when exploring new intellectual islands: A voyage through implicit cognition research. </w:t>
      </w:r>
      <w:r w:rsidRPr="00532235">
        <w:rPr>
          <w:rFonts w:cs="CMU Serif Roman"/>
          <w:i/>
          <w:iCs/>
        </w:rPr>
        <w:t>Journal of Contextual Behavioral Science</w:t>
      </w:r>
      <w:r w:rsidRPr="00532235">
        <w:rPr>
          <w:rFonts w:cs="CMU Serif Roman"/>
        </w:rPr>
        <w:t xml:space="preserve">, </w:t>
      </w:r>
      <w:r w:rsidRPr="00532235">
        <w:rPr>
          <w:rFonts w:cs="CMU Serif Roman"/>
          <w:i/>
          <w:iCs/>
        </w:rPr>
        <w:t>1</w:t>
      </w:r>
      <w:r w:rsidRPr="00532235">
        <w:rPr>
          <w:rFonts w:cs="CMU Serif Roman"/>
        </w:rPr>
        <w:t>(1–2), 17–38. https://doi.org/10.1016/j.jcbs.2012.09.003</w:t>
      </w:r>
    </w:p>
    <w:p w14:paraId="70DA5DC0" w14:textId="77777777" w:rsidR="0003160A" w:rsidRPr="00532235" w:rsidRDefault="0003160A" w:rsidP="0003160A">
      <w:pPr>
        <w:pStyle w:val="Bibliography"/>
        <w:rPr>
          <w:rFonts w:cs="CMU Serif Roman"/>
        </w:rPr>
      </w:pPr>
      <w:r w:rsidRPr="00532235">
        <w:rPr>
          <w:rFonts w:cs="CMU Serif Roman"/>
        </w:rPr>
        <w:t xml:space="preserve">Hussey, I. (2020). The IRAP is not suitable for individual use due to very wide confidence intervals around D scores. </w:t>
      </w:r>
      <w:r w:rsidRPr="00532235">
        <w:rPr>
          <w:rFonts w:cs="CMU Serif Roman"/>
          <w:i/>
          <w:iCs/>
        </w:rPr>
        <w:t>Preprint</w:t>
      </w:r>
      <w:r w:rsidRPr="00532235">
        <w:rPr>
          <w:rFonts w:cs="CMU Serif Roman"/>
        </w:rPr>
        <w:t>. https://doi.org/10.31234/osf.io/w2ygr</w:t>
      </w:r>
    </w:p>
    <w:p w14:paraId="044B801F" w14:textId="77777777" w:rsidR="0003160A" w:rsidRPr="00532235" w:rsidRDefault="0003160A" w:rsidP="0003160A">
      <w:pPr>
        <w:pStyle w:val="Bibliography"/>
        <w:rPr>
          <w:rFonts w:cs="CMU Serif Roman"/>
        </w:rPr>
      </w:pPr>
      <w:r w:rsidRPr="00532235">
        <w:rPr>
          <w:rFonts w:cs="CMU Serif Roman"/>
        </w:rPr>
        <w:t xml:space="preserve">Hussey, I., Daly, T., &amp; Barnes-Holmes, D. (2015). Life is Good, But Death Ain’t Bad Either: Counter-Intuitive Implicit Biases to Death in a Normative Population. </w:t>
      </w:r>
      <w:r w:rsidRPr="00532235">
        <w:rPr>
          <w:rFonts w:cs="CMU Serif Roman"/>
          <w:i/>
          <w:iCs/>
        </w:rPr>
        <w:lastRenderedPageBreak/>
        <w:t>The Psychological Record</w:t>
      </w:r>
      <w:r w:rsidRPr="00532235">
        <w:rPr>
          <w:rFonts w:cs="CMU Serif Roman"/>
        </w:rPr>
        <w:t xml:space="preserve">, </w:t>
      </w:r>
      <w:r w:rsidRPr="00532235">
        <w:rPr>
          <w:rFonts w:cs="CMU Serif Roman"/>
          <w:i/>
          <w:iCs/>
        </w:rPr>
        <w:t>65</w:t>
      </w:r>
      <w:r w:rsidRPr="00532235">
        <w:rPr>
          <w:rFonts w:cs="CMU Serif Roman"/>
        </w:rPr>
        <w:t>(4), 731–742. https://doi.org/10.1007/s40732-015-0142-3</w:t>
      </w:r>
    </w:p>
    <w:p w14:paraId="5F7ED1FE" w14:textId="77777777" w:rsidR="0003160A" w:rsidRPr="00532235" w:rsidRDefault="0003160A" w:rsidP="0003160A">
      <w:pPr>
        <w:pStyle w:val="Bibliography"/>
        <w:rPr>
          <w:rFonts w:cs="CMU Serif Roman"/>
        </w:rPr>
      </w:pPr>
      <w:r w:rsidRPr="00532235">
        <w:rPr>
          <w:rFonts w:cs="CMU Serif Roman"/>
        </w:rPr>
        <w:t xml:space="preserve">Hussey, I., &amp; Drake, C. E. (2020). The Implicit Relational Assessment Procedure demonstrates poor internal consistency and test-retest reliability: A meta-analysis. </w:t>
      </w:r>
      <w:r w:rsidRPr="00532235">
        <w:rPr>
          <w:rFonts w:cs="CMU Serif Roman"/>
          <w:i/>
          <w:iCs/>
        </w:rPr>
        <w:t>Preprint</w:t>
      </w:r>
      <w:r w:rsidRPr="00532235">
        <w:rPr>
          <w:rFonts w:cs="CMU Serif Roman"/>
        </w:rPr>
        <w:t>. https://doi.org/10.31234/osf.io/ge3k7</w:t>
      </w:r>
    </w:p>
    <w:p w14:paraId="1F4AE7F9" w14:textId="77777777" w:rsidR="0003160A" w:rsidRPr="00532235" w:rsidRDefault="0003160A" w:rsidP="0003160A">
      <w:pPr>
        <w:pStyle w:val="Bibliography"/>
        <w:rPr>
          <w:rFonts w:cs="CMU Serif Roman"/>
        </w:rPr>
      </w:pPr>
      <w:r w:rsidRPr="00532235">
        <w:rPr>
          <w:rFonts w:cs="CMU Serif Roman"/>
        </w:rPr>
        <w:t xml:space="preserve">Hussey, I., Thompson, M., McEnteggart, C., Barnes-Holmes, D., &amp; Barnes-Holmes, Y. (2015). Interpreting and inverting with less cursing: A guide to interpreting IRAP data. </w:t>
      </w:r>
      <w:r w:rsidRPr="00532235">
        <w:rPr>
          <w:rFonts w:cs="CMU Serif Roman"/>
          <w:i/>
          <w:iCs/>
        </w:rPr>
        <w:t>Journal of Contextual Behavioral Science</w:t>
      </w:r>
      <w:r w:rsidRPr="00532235">
        <w:rPr>
          <w:rFonts w:cs="CMU Serif Roman"/>
        </w:rPr>
        <w:t xml:space="preserve">, </w:t>
      </w:r>
      <w:r w:rsidRPr="00532235">
        <w:rPr>
          <w:rFonts w:cs="CMU Serif Roman"/>
          <w:i/>
          <w:iCs/>
        </w:rPr>
        <w:t>4</w:t>
      </w:r>
      <w:r w:rsidRPr="00532235">
        <w:rPr>
          <w:rFonts w:cs="CMU Serif Roman"/>
        </w:rPr>
        <w:t>(3), 157–162. https://doi.org/10.1016/j.jcbs.2015.05.001</w:t>
      </w:r>
    </w:p>
    <w:p w14:paraId="17B2081D" w14:textId="77777777" w:rsidR="0003160A" w:rsidRPr="00532235" w:rsidRDefault="0003160A" w:rsidP="0003160A">
      <w:pPr>
        <w:pStyle w:val="Bibliography"/>
        <w:rPr>
          <w:rFonts w:cs="CMU Serif Roman"/>
        </w:rPr>
      </w:pPr>
      <w:r w:rsidRPr="00532235">
        <w:rPr>
          <w:rFonts w:cs="CMU Serif Roman"/>
        </w:rPr>
        <w:t xml:space="preserve">Lakens, D. (2013). Calculating and reporting effect sizes to facilitate cumulative science: A practical primer for t-tests and ANOVAs. </w:t>
      </w:r>
      <w:r w:rsidRPr="00532235">
        <w:rPr>
          <w:rFonts w:cs="CMU Serif Roman"/>
          <w:i/>
          <w:iCs/>
        </w:rPr>
        <w:t>Frontiers in Psychology</w:t>
      </w:r>
      <w:r w:rsidRPr="00532235">
        <w:rPr>
          <w:rFonts w:cs="CMU Serif Roman"/>
        </w:rPr>
        <w:t xml:space="preserve">, </w:t>
      </w:r>
      <w:r w:rsidRPr="00532235">
        <w:rPr>
          <w:rFonts w:cs="CMU Serif Roman"/>
          <w:i/>
          <w:iCs/>
        </w:rPr>
        <w:t>4</w:t>
      </w:r>
      <w:r w:rsidRPr="00532235">
        <w:rPr>
          <w:rFonts w:cs="CMU Serif Roman"/>
        </w:rPr>
        <w:t>. https://doi.org/10.3389/fpsyg.2013.00863</w:t>
      </w:r>
    </w:p>
    <w:p w14:paraId="23EDED0B" w14:textId="77777777" w:rsidR="0003160A" w:rsidRPr="00532235" w:rsidRDefault="0003160A" w:rsidP="0003160A">
      <w:pPr>
        <w:pStyle w:val="Bibliography"/>
        <w:rPr>
          <w:rFonts w:cs="CMU Serif Roman"/>
        </w:rPr>
      </w:pPr>
      <w:r w:rsidRPr="00532235">
        <w:rPr>
          <w:rFonts w:cs="CMU Serif Roman"/>
        </w:rPr>
        <w:t xml:space="preserve">Lawrence, M. A. (2016). </w:t>
      </w:r>
      <w:r w:rsidRPr="00532235">
        <w:rPr>
          <w:rFonts w:cs="CMU Serif Roman"/>
          <w:i/>
          <w:iCs/>
        </w:rPr>
        <w:t>ez: Easy Analysis and Visualization of Factorial Experiments</w:t>
      </w:r>
      <w:r w:rsidRPr="00532235">
        <w:rPr>
          <w:rFonts w:cs="CMU Serif Roman"/>
        </w:rPr>
        <w:t>. https://CRAN.R-project.org/package=ez</w:t>
      </w:r>
    </w:p>
    <w:p w14:paraId="79AB94C9" w14:textId="77777777" w:rsidR="0003160A" w:rsidRPr="00532235" w:rsidRDefault="0003160A" w:rsidP="0003160A">
      <w:pPr>
        <w:pStyle w:val="Bibliography"/>
        <w:rPr>
          <w:rFonts w:cs="CMU Serif Roman"/>
        </w:rPr>
      </w:pPr>
      <w:r w:rsidRPr="00532235">
        <w:rPr>
          <w:rFonts w:cs="CMU Serif Roman"/>
        </w:rPr>
        <w:t xml:space="preserve">Nosek, B. A., Hawkins, C. B., &amp; Frazier, R. S. (2011). Implicit social cognition: From measures to mechanisms. </w:t>
      </w:r>
      <w:r w:rsidRPr="00532235">
        <w:rPr>
          <w:rFonts w:cs="CMU Serif Roman"/>
          <w:i/>
          <w:iCs/>
        </w:rPr>
        <w:t>Trends in Cognitive Sciences</w:t>
      </w:r>
      <w:r w:rsidRPr="00532235">
        <w:rPr>
          <w:rFonts w:cs="CMU Serif Roman"/>
        </w:rPr>
        <w:t xml:space="preserve">, </w:t>
      </w:r>
      <w:r w:rsidRPr="00532235">
        <w:rPr>
          <w:rFonts w:cs="CMU Serif Roman"/>
          <w:i/>
          <w:iCs/>
        </w:rPr>
        <w:t>15</w:t>
      </w:r>
      <w:r w:rsidRPr="00532235">
        <w:rPr>
          <w:rFonts w:cs="CMU Serif Roman"/>
        </w:rPr>
        <w:t>(4), 152–159. https://doi.org/10.1016/j.tics.2011.01.005</w:t>
      </w:r>
    </w:p>
    <w:p w14:paraId="4677E266" w14:textId="77777777" w:rsidR="0003160A" w:rsidRPr="00532235" w:rsidRDefault="0003160A" w:rsidP="0003160A">
      <w:pPr>
        <w:pStyle w:val="Bibliography"/>
        <w:rPr>
          <w:rFonts w:cs="CMU Serif Roman"/>
        </w:rPr>
      </w:pPr>
      <w:r w:rsidRPr="00532235">
        <w:rPr>
          <w:rFonts w:cs="CMU Serif Roman"/>
        </w:rPr>
        <w:t xml:space="preserve">O’Shea, B., Watson, D. G., &amp; Brown, G. D. A. (2016). Measuring implicit attitudes: A positive framing bias flaw in the Implicit Relational Assessment Procedure (IRAP). </w:t>
      </w:r>
      <w:r w:rsidRPr="00532235">
        <w:rPr>
          <w:rFonts w:cs="CMU Serif Roman"/>
          <w:i/>
          <w:iCs/>
        </w:rPr>
        <w:t>Psychological Assessment</w:t>
      </w:r>
      <w:r w:rsidRPr="00532235">
        <w:rPr>
          <w:rFonts w:cs="CMU Serif Roman"/>
        </w:rPr>
        <w:t xml:space="preserve">, </w:t>
      </w:r>
      <w:r w:rsidRPr="00532235">
        <w:rPr>
          <w:rFonts w:cs="CMU Serif Roman"/>
          <w:i/>
          <w:iCs/>
        </w:rPr>
        <w:t>28</w:t>
      </w:r>
      <w:r w:rsidRPr="00532235">
        <w:rPr>
          <w:rFonts w:cs="CMU Serif Roman"/>
        </w:rPr>
        <w:t>(2), 158–170. https://doi.org/10.1037/pas0000172</w:t>
      </w:r>
    </w:p>
    <w:p w14:paraId="003534CE" w14:textId="77777777" w:rsidR="0003160A" w:rsidRPr="00532235" w:rsidRDefault="0003160A" w:rsidP="0003160A">
      <w:pPr>
        <w:pStyle w:val="Bibliography"/>
        <w:rPr>
          <w:rFonts w:cs="CMU Serif Roman"/>
        </w:rPr>
      </w:pPr>
      <w:r w:rsidRPr="00532235">
        <w:rPr>
          <w:rFonts w:cs="CMU Serif Roman"/>
        </w:rPr>
        <w:lastRenderedPageBreak/>
        <w:t xml:space="preserve">Pfister, R., &amp; Janczyk, M. (2019). </w:t>
      </w:r>
      <w:r w:rsidRPr="00532235">
        <w:rPr>
          <w:rFonts w:cs="CMU Serif Roman"/>
          <w:i/>
          <w:iCs/>
        </w:rPr>
        <w:t>schoRsch: Tools for Analyzing Factorial Experiments</w:t>
      </w:r>
      <w:r w:rsidRPr="00532235">
        <w:rPr>
          <w:rFonts w:cs="CMU Serif Roman"/>
        </w:rPr>
        <w:t xml:space="preserve"> (1.7) [Computer software]. https://CRAN.R-project.org/package=schoRsch</w:t>
      </w:r>
    </w:p>
    <w:p w14:paraId="14377CD5" w14:textId="77777777" w:rsidR="0003160A" w:rsidRPr="00532235" w:rsidRDefault="0003160A" w:rsidP="0003160A">
      <w:pPr>
        <w:pStyle w:val="Bibliography"/>
        <w:rPr>
          <w:rFonts w:cs="CMU Serif Roman"/>
        </w:rPr>
      </w:pPr>
      <w:r w:rsidRPr="00532235">
        <w:rPr>
          <w:rFonts w:cs="CMU Serif Roman"/>
        </w:rPr>
        <w:t xml:space="preserve">R Core Team. (2020). </w:t>
      </w:r>
      <w:r w:rsidRPr="00532235">
        <w:rPr>
          <w:rFonts w:cs="CMU Serif Roman"/>
          <w:i/>
          <w:iCs/>
        </w:rPr>
        <w:t>R: A language and environment for statistical computing</w:t>
      </w:r>
      <w:r w:rsidRPr="00532235">
        <w:rPr>
          <w:rFonts w:cs="CMU Serif Roman"/>
        </w:rPr>
        <w:t xml:space="preserve"> (4.0) [Computer software]. R Foundation for Statistical Computing. https://www.R-project.org/</w:t>
      </w:r>
    </w:p>
    <w:p w14:paraId="2FBCC17C" w14:textId="77777777" w:rsidR="0003160A" w:rsidRPr="00532235" w:rsidRDefault="0003160A" w:rsidP="0003160A">
      <w:pPr>
        <w:pStyle w:val="Bibliography"/>
        <w:rPr>
          <w:rFonts w:cs="CMU Serif Roman"/>
        </w:rPr>
      </w:pPr>
      <w:r w:rsidRPr="00532235">
        <w:rPr>
          <w:rFonts w:cs="CMU Serif Roman"/>
        </w:rPr>
        <w:t xml:space="preserve">Ratcliff, R. (1993). Methods for dealing with reaction time outliers. </w:t>
      </w:r>
      <w:r w:rsidRPr="00532235">
        <w:rPr>
          <w:rFonts w:cs="CMU Serif Roman"/>
          <w:i/>
          <w:iCs/>
        </w:rPr>
        <w:t>Psychological Bulletin</w:t>
      </w:r>
      <w:r w:rsidRPr="00532235">
        <w:rPr>
          <w:rFonts w:cs="CMU Serif Roman"/>
        </w:rPr>
        <w:t xml:space="preserve">, </w:t>
      </w:r>
      <w:r w:rsidRPr="00532235">
        <w:rPr>
          <w:rFonts w:cs="CMU Serif Roman"/>
          <w:i/>
          <w:iCs/>
        </w:rPr>
        <w:t>114</w:t>
      </w:r>
      <w:r w:rsidRPr="00532235">
        <w:rPr>
          <w:rFonts w:cs="CMU Serif Roman"/>
        </w:rPr>
        <w:t>(4), 510–532. https://doi.org/10.1037/0033-2909.114.3.510</w:t>
      </w:r>
    </w:p>
    <w:p w14:paraId="77578C8A" w14:textId="77777777" w:rsidR="0003160A" w:rsidRPr="00532235" w:rsidRDefault="0003160A" w:rsidP="0003160A">
      <w:pPr>
        <w:pStyle w:val="Bibliography"/>
        <w:rPr>
          <w:rFonts w:cs="CMU Serif Roman"/>
        </w:rPr>
      </w:pPr>
      <w:r w:rsidRPr="00532235">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532235">
        <w:rPr>
          <w:rFonts w:cs="CMU Serif Roman"/>
          <w:i/>
          <w:iCs/>
        </w:rPr>
        <w:t>Cognition &amp; Emotion</w:t>
      </w:r>
      <w:r w:rsidRPr="00532235">
        <w:rPr>
          <w:rFonts w:cs="CMU Serif Roman"/>
        </w:rPr>
        <w:t xml:space="preserve">, </w:t>
      </w:r>
      <w:r w:rsidRPr="00532235">
        <w:rPr>
          <w:rFonts w:cs="CMU Serif Roman"/>
          <w:i/>
          <w:iCs/>
        </w:rPr>
        <w:t>27</w:t>
      </w:r>
      <w:r w:rsidRPr="00532235">
        <w:rPr>
          <w:rFonts w:cs="CMU Serif Roman"/>
        </w:rPr>
        <w:t>(8), 1441–1449. https://doi.org/10.1080/02699931.2013.786681</w:t>
      </w:r>
    </w:p>
    <w:p w14:paraId="74B77C05" w14:textId="77777777" w:rsidR="0003160A" w:rsidRPr="00532235" w:rsidRDefault="0003160A" w:rsidP="0003160A">
      <w:pPr>
        <w:pStyle w:val="Bibliography"/>
        <w:rPr>
          <w:rFonts w:cs="CMU Serif Roman"/>
        </w:rPr>
      </w:pPr>
      <w:r w:rsidRPr="00532235">
        <w:rPr>
          <w:rFonts w:cs="CMU Serif Roman"/>
        </w:rPr>
        <w:t xml:space="preserve">Remue, J., Hughes, S., De Houwer, J., &amp; De Raedt, R. (2014). To Be or Want to Be: Disentangling the Role of Actual versus Ideal Self in Implicit Self-Esteem. </w:t>
      </w:r>
      <w:r w:rsidRPr="00532235">
        <w:rPr>
          <w:rFonts w:cs="CMU Serif Roman"/>
          <w:i/>
          <w:iCs/>
        </w:rPr>
        <w:t>PLoS ONE</w:t>
      </w:r>
      <w:r w:rsidRPr="00532235">
        <w:rPr>
          <w:rFonts w:cs="CMU Serif Roman"/>
        </w:rPr>
        <w:t xml:space="preserve">, </w:t>
      </w:r>
      <w:r w:rsidRPr="00532235">
        <w:rPr>
          <w:rFonts w:cs="CMU Serif Roman"/>
          <w:i/>
          <w:iCs/>
        </w:rPr>
        <w:t>9</w:t>
      </w:r>
      <w:r w:rsidRPr="00532235">
        <w:rPr>
          <w:rFonts w:cs="CMU Serif Roman"/>
        </w:rPr>
        <w:t>(9), e108837. https://doi.org/10.1371/journal.pone.0108837</w:t>
      </w:r>
    </w:p>
    <w:p w14:paraId="3E1DCF9E" w14:textId="77777777" w:rsidR="0003160A" w:rsidRPr="00532235" w:rsidRDefault="0003160A" w:rsidP="0003160A">
      <w:pPr>
        <w:pStyle w:val="Bibliography"/>
        <w:rPr>
          <w:rFonts w:cs="CMU Serif Roman"/>
        </w:rPr>
      </w:pPr>
      <w:r w:rsidRPr="00532235">
        <w:rPr>
          <w:rFonts w:cs="CMU Serif Roman"/>
        </w:rPr>
        <w:t xml:space="preserve">Simmons, J. P., Nelson, L. D., &amp; Simonsohn, U. (2012). </w:t>
      </w:r>
      <w:r w:rsidRPr="00532235">
        <w:rPr>
          <w:rFonts w:cs="CMU Serif Roman"/>
          <w:i/>
          <w:iCs/>
        </w:rPr>
        <w:t>A 21 word solution</w:t>
      </w:r>
      <w:r w:rsidRPr="00532235">
        <w:rPr>
          <w:rFonts w:cs="CMU Serif Roman"/>
        </w:rPr>
        <w:t>. Social Science Research Network. http://papers.ssrn.com/abstract=2160588</w:t>
      </w:r>
    </w:p>
    <w:p w14:paraId="18B2A75C" w14:textId="77777777" w:rsidR="0003160A" w:rsidRPr="00532235" w:rsidRDefault="0003160A" w:rsidP="0003160A">
      <w:pPr>
        <w:pStyle w:val="Bibliography"/>
        <w:rPr>
          <w:rFonts w:cs="CMU Serif Roman"/>
        </w:rPr>
      </w:pPr>
      <w:r w:rsidRPr="00532235">
        <w:rPr>
          <w:rFonts w:cs="CMU Serif Roman"/>
        </w:rPr>
        <w:t xml:space="preserve">Whelan, R. (2008). Effective analysis of reaction time data. </w:t>
      </w:r>
      <w:r w:rsidRPr="00532235">
        <w:rPr>
          <w:rFonts w:cs="CMU Serif Roman"/>
          <w:i/>
          <w:iCs/>
        </w:rPr>
        <w:t>The Psychological Record</w:t>
      </w:r>
      <w:r w:rsidRPr="00532235">
        <w:rPr>
          <w:rFonts w:cs="CMU Serif Roman"/>
        </w:rPr>
        <w:t xml:space="preserve">, </w:t>
      </w:r>
      <w:r w:rsidRPr="00532235">
        <w:rPr>
          <w:rFonts w:cs="CMU Serif Roman"/>
          <w:i/>
          <w:iCs/>
        </w:rPr>
        <w:t>58</w:t>
      </w:r>
      <w:r w:rsidRPr="00532235">
        <w:rPr>
          <w:rFonts w:cs="CMU Serif Roman"/>
        </w:rPr>
        <w:t>(3), 475–482.</w:t>
      </w:r>
    </w:p>
    <w:p w14:paraId="61BE35A5" w14:textId="49634F0E" w:rsidR="004559D9" w:rsidRPr="009462EB" w:rsidRDefault="006C4A1E" w:rsidP="008D50DD">
      <w:pPr>
        <w:pStyle w:val="Bibliography"/>
      </w:pPr>
      <w:r w:rsidRPr="00532235">
        <w:rPr>
          <w:rFonts w:cs="CMU Serif Roman"/>
        </w:rPr>
        <w:fldChar w:fldCharType="end"/>
      </w:r>
    </w:p>
    <w:sectPr w:rsidR="004559D9" w:rsidRPr="009462EB" w:rsidSect="0074589F">
      <w:pgSz w:w="11900" w:h="16840" w:code="9"/>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4C4D" w16cex:dateUtc="2020-07-15T14:35:00Z"/>
  <w16cex:commentExtensible w16cex:durableId="22B94FA4" w16cex:dateUtc="2020-07-15T14:49:00Z"/>
  <w16cex:commentExtensible w16cex:durableId="22B952BA" w16cex:dateUtc="2020-07-15T15:02:00Z"/>
  <w16cex:commentExtensible w16cex:durableId="22B954D8" w16cex:dateUtc="2020-07-15T15:1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FDC84" w14:textId="77777777" w:rsidR="00C42A89" w:rsidRDefault="00C42A89">
      <w:pPr>
        <w:spacing w:line="240" w:lineRule="auto"/>
      </w:pPr>
      <w:r>
        <w:separator/>
      </w:r>
    </w:p>
  </w:endnote>
  <w:endnote w:type="continuationSeparator" w:id="0">
    <w:p w14:paraId="35F1ECC7" w14:textId="77777777" w:rsidR="00C42A89" w:rsidRDefault="00C42A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2893" w14:textId="77777777" w:rsidR="00C42A89" w:rsidRDefault="00C42A89">
      <w:pPr>
        <w:spacing w:line="240" w:lineRule="auto"/>
      </w:pPr>
      <w:r>
        <w:separator/>
      </w:r>
    </w:p>
  </w:footnote>
  <w:footnote w:type="continuationSeparator" w:id="0">
    <w:p w14:paraId="1F67E6E7" w14:textId="77777777" w:rsidR="00C42A89" w:rsidRDefault="00C42A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4CCEB856" w:rsidR="009E5EEB" w:rsidRDefault="00C42A89">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Pr>
            <w:rStyle w:val="Strong"/>
          </w:rPr>
          <w:t>GENERIC PATTERN AMONG IRAP EFFECTS</w:t>
        </w:r>
      </w:sdtContent>
    </w:sdt>
    <w:r w:rsidR="009E5EEB">
      <w:rPr>
        <w:rStyle w:val="Strong"/>
      </w:rPr>
      <w:ptab w:relativeTo="margin" w:alignment="right" w:leader="none"/>
    </w:r>
    <w:r w:rsidR="009E5EEB">
      <w:rPr>
        <w:rStyle w:val="Strong"/>
      </w:rPr>
      <w:fldChar w:fldCharType="begin"/>
    </w:r>
    <w:r w:rsidR="009E5EEB">
      <w:rPr>
        <w:rStyle w:val="Strong"/>
      </w:rPr>
      <w:instrText xml:space="preserve"> PAGE   \* MERGEFORMAT </w:instrText>
    </w:r>
    <w:r w:rsidR="009E5EEB">
      <w:rPr>
        <w:rStyle w:val="Strong"/>
      </w:rPr>
      <w:fldChar w:fldCharType="separate"/>
    </w:r>
    <w:r w:rsidR="009E5EEB">
      <w:rPr>
        <w:rStyle w:val="Strong"/>
        <w:noProof/>
      </w:rPr>
      <w:t>26</w:t>
    </w:r>
    <w:r w:rsidR="009E5EE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63D97268" w:rsidR="009E5EEB" w:rsidRDefault="00C42A89">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E5EEB">
          <w:rPr>
            <w:rStyle w:val="Strong"/>
          </w:rPr>
          <w:t>GENERIC PATTERN AMONG IRAP EFFECTS</w:t>
        </w:r>
      </w:sdtContent>
    </w:sdt>
    <w:r w:rsidR="009E5EEB">
      <w:rPr>
        <w:rStyle w:val="Strong"/>
      </w:rPr>
      <w:ptab w:relativeTo="margin" w:alignment="right" w:leader="none"/>
    </w:r>
    <w:r w:rsidR="009E5EEB">
      <w:rPr>
        <w:rStyle w:val="Strong"/>
      </w:rPr>
      <w:fldChar w:fldCharType="begin"/>
    </w:r>
    <w:r w:rsidR="009E5EEB">
      <w:rPr>
        <w:rStyle w:val="Strong"/>
      </w:rPr>
      <w:instrText xml:space="preserve"> PAGE   \* MERGEFORMAT </w:instrText>
    </w:r>
    <w:r w:rsidR="009E5EEB">
      <w:rPr>
        <w:rStyle w:val="Strong"/>
      </w:rPr>
      <w:fldChar w:fldCharType="separate"/>
    </w:r>
    <w:r w:rsidR="009E5EEB">
      <w:rPr>
        <w:rStyle w:val="Strong"/>
        <w:noProof/>
      </w:rPr>
      <w:t>1</w:t>
    </w:r>
    <w:r w:rsidR="009E5EE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B9"/>
    <w:rsid w:val="000019AA"/>
    <w:rsid w:val="00001B0F"/>
    <w:rsid w:val="00002318"/>
    <w:rsid w:val="00004B94"/>
    <w:rsid w:val="0000571F"/>
    <w:rsid w:val="000063D9"/>
    <w:rsid w:val="00007AD6"/>
    <w:rsid w:val="0001234B"/>
    <w:rsid w:val="00013419"/>
    <w:rsid w:val="00015268"/>
    <w:rsid w:val="00017C1F"/>
    <w:rsid w:val="00020F6A"/>
    <w:rsid w:val="00022908"/>
    <w:rsid w:val="00023216"/>
    <w:rsid w:val="00025F05"/>
    <w:rsid w:val="0003160A"/>
    <w:rsid w:val="00036D08"/>
    <w:rsid w:val="00043878"/>
    <w:rsid w:val="00045728"/>
    <w:rsid w:val="00046699"/>
    <w:rsid w:val="00050021"/>
    <w:rsid w:val="00050494"/>
    <w:rsid w:val="0005092A"/>
    <w:rsid w:val="00051185"/>
    <w:rsid w:val="0005157A"/>
    <w:rsid w:val="00052421"/>
    <w:rsid w:val="0005428C"/>
    <w:rsid w:val="00057B2C"/>
    <w:rsid w:val="0006076C"/>
    <w:rsid w:val="00061A6B"/>
    <w:rsid w:val="00064281"/>
    <w:rsid w:val="00064F03"/>
    <w:rsid w:val="00065655"/>
    <w:rsid w:val="000704C7"/>
    <w:rsid w:val="00072F92"/>
    <w:rsid w:val="00073656"/>
    <w:rsid w:val="000768AC"/>
    <w:rsid w:val="000812B4"/>
    <w:rsid w:val="00083A87"/>
    <w:rsid w:val="00087606"/>
    <w:rsid w:val="00092139"/>
    <w:rsid w:val="0009605F"/>
    <w:rsid w:val="00096515"/>
    <w:rsid w:val="00097DA0"/>
    <w:rsid w:val="000A08C3"/>
    <w:rsid w:val="000A15C2"/>
    <w:rsid w:val="000A29CC"/>
    <w:rsid w:val="000A4CF6"/>
    <w:rsid w:val="000A73A9"/>
    <w:rsid w:val="000B1D01"/>
    <w:rsid w:val="000B31B4"/>
    <w:rsid w:val="000B548E"/>
    <w:rsid w:val="000B5863"/>
    <w:rsid w:val="000C3871"/>
    <w:rsid w:val="000C5460"/>
    <w:rsid w:val="000C5D1B"/>
    <w:rsid w:val="000C64D0"/>
    <w:rsid w:val="000D1C63"/>
    <w:rsid w:val="000D4764"/>
    <w:rsid w:val="000D564B"/>
    <w:rsid w:val="000E09BC"/>
    <w:rsid w:val="000E2B46"/>
    <w:rsid w:val="000E3C9D"/>
    <w:rsid w:val="000E5BE4"/>
    <w:rsid w:val="000E6C57"/>
    <w:rsid w:val="000E72A9"/>
    <w:rsid w:val="000E750B"/>
    <w:rsid w:val="000E7FE5"/>
    <w:rsid w:val="000F2CAC"/>
    <w:rsid w:val="00104062"/>
    <w:rsid w:val="00115216"/>
    <w:rsid w:val="00117F93"/>
    <w:rsid w:val="00121914"/>
    <w:rsid w:val="00124598"/>
    <w:rsid w:val="0012495D"/>
    <w:rsid w:val="00124B01"/>
    <w:rsid w:val="001253D7"/>
    <w:rsid w:val="0013175C"/>
    <w:rsid w:val="00134A0B"/>
    <w:rsid w:val="00134E57"/>
    <w:rsid w:val="0014115C"/>
    <w:rsid w:val="00143ADA"/>
    <w:rsid w:val="001442E6"/>
    <w:rsid w:val="00146AC6"/>
    <w:rsid w:val="00147E28"/>
    <w:rsid w:val="00150E2F"/>
    <w:rsid w:val="00155C94"/>
    <w:rsid w:val="00163676"/>
    <w:rsid w:val="001644C7"/>
    <w:rsid w:val="00165502"/>
    <w:rsid w:val="001666E1"/>
    <w:rsid w:val="001735A7"/>
    <w:rsid w:val="001759D5"/>
    <w:rsid w:val="00176C64"/>
    <w:rsid w:val="00176DE3"/>
    <w:rsid w:val="00180EB4"/>
    <w:rsid w:val="0018197F"/>
    <w:rsid w:val="00182E37"/>
    <w:rsid w:val="001844A2"/>
    <w:rsid w:val="001855D2"/>
    <w:rsid w:val="00186222"/>
    <w:rsid w:val="00190C16"/>
    <w:rsid w:val="0019346C"/>
    <w:rsid w:val="001959A0"/>
    <w:rsid w:val="001A359B"/>
    <w:rsid w:val="001A5FA7"/>
    <w:rsid w:val="001A6814"/>
    <w:rsid w:val="001B09E3"/>
    <w:rsid w:val="001B2EDB"/>
    <w:rsid w:val="001B319F"/>
    <w:rsid w:val="001C04D4"/>
    <w:rsid w:val="001C34C0"/>
    <w:rsid w:val="001C526F"/>
    <w:rsid w:val="001C6837"/>
    <w:rsid w:val="001D4050"/>
    <w:rsid w:val="001D6D5E"/>
    <w:rsid w:val="001E37CE"/>
    <w:rsid w:val="001E39A8"/>
    <w:rsid w:val="001E46CC"/>
    <w:rsid w:val="001F20AF"/>
    <w:rsid w:val="001F2C58"/>
    <w:rsid w:val="001F34D9"/>
    <w:rsid w:val="001F5BEB"/>
    <w:rsid w:val="001F5F7B"/>
    <w:rsid w:val="001F665F"/>
    <w:rsid w:val="001F75FD"/>
    <w:rsid w:val="00200084"/>
    <w:rsid w:val="0020033C"/>
    <w:rsid w:val="00201030"/>
    <w:rsid w:val="002010B3"/>
    <w:rsid w:val="00203258"/>
    <w:rsid w:val="00203380"/>
    <w:rsid w:val="00203AE4"/>
    <w:rsid w:val="00207E09"/>
    <w:rsid w:val="00211A11"/>
    <w:rsid w:val="00221241"/>
    <w:rsid w:val="0022204F"/>
    <w:rsid w:val="00222333"/>
    <w:rsid w:val="00224283"/>
    <w:rsid w:val="00225244"/>
    <w:rsid w:val="0023164D"/>
    <w:rsid w:val="002318E1"/>
    <w:rsid w:val="00232C05"/>
    <w:rsid w:val="00233B97"/>
    <w:rsid w:val="00234CA8"/>
    <w:rsid w:val="002359A4"/>
    <w:rsid w:val="00236D80"/>
    <w:rsid w:val="00237E29"/>
    <w:rsid w:val="00241049"/>
    <w:rsid w:val="00242304"/>
    <w:rsid w:val="00242772"/>
    <w:rsid w:val="00242D29"/>
    <w:rsid w:val="002437E0"/>
    <w:rsid w:val="00243DB0"/>
    <w:rsid w:val="00243DE5"/>
    <w:rsid w:val="00247058"/>
    <w:rsid w:val="002525FD"/>
    <w:rsid w:val="00256B9F"/>
    <w:rsid w:val="00261CAC"/>
    <w:rsid w:val="00261CCD"/>
    <w:rsid w:val="00262AB1"/>
    <w:rsid w:val="0026448A"/>
    <w:rsid w:val="00264F3A"/>
    <w:rsid w:val="00265807"/>
    <w:rsid w:val="002658D7"/>
    <w:rsid w:val="00272053"/>
    <w:rsid w:val="00272805"/>
    <w:rsid w:val="00273BA7"/>
    <w:rsid w:val="00273E59"/>
    <w:rsid w:val="00276C6E"/>
    <w:rsid w:val="00277378"/>
    <w:rsid w:val="0028122E"/>
    <w:rsid w:val="00281319"/>
    <w:rsid w:val="00283BBB"/>
    <w:rsid w:val="00285726"/>
    <w:rsid w:val="00285829"/>
    <w:rsid w:val="00291858"/>
    <w:rsid w:val="00291CAF"/>
    <w:rsid w:val="0029310E"/>
    <w:rsid w:val="00295676"/>
    <w:rsid w:val="00296078"/>
    <w:rsid w:val="002971FC"/>
    <w:rsid w:val="00297E66"/>
    <w:rsid w:val="002A04DD"/>
    <w:rsid w:val="002A0A34"/>
    <w:rsid w:val="002A5BD2"/>
    <w:rsid w:val="002B2A33"/>
    <w:rsid w:val="002B5017"/>
    <w:rsid w:val="002B675F"/>
    <w:rsid w:val="002B7A62"/>
    <w:rsid w:val="002C1A9B"/>
    <w:rsid w:val="002C3600"/>
    <w:rsid w:val="002C4F4C"/>
    <w:rsid w:val="002D0E07"/>
    <w:rsid w:val="002D0F80"/>
    <w:rsid w:val="002D5108"/>
    <w:rsid w:val="002D6E71"/>
    <w:rsid w:val="002E017C"/>
    <w:rsid w:val="002E07C7"/>
    <w:rsid w:val="002E2DC2"/>
    <w:rsid w:val="002E4139"/>
    <w:rsid w:val="002E47AB"/>
    <w:rsid w:val="002E6115"/>
    <w:rsid w:val="002F0266"/>
    <w:rsid w:val="002F17B1"/>
    <w:rsid w:val="002F2542"/>
    <w:rsid w:val="002F36D0"/>
    <w:rsid w:val="002F68F1"/>
    <w:rsid w:val="002F7F06"/>
    <w:rsid w:val="0030216B"/>
    <w:rsid w:val="00303078"/>
    <w:rsid w:val="00304344"/>
    <w:rsid w:val="0030690E"/>
    <w:rsid w:val="003079B0"/>
    <w:rsid w:val="003108B7"/>
    <w:rsid w:val="003119CC"/>
    <w:rsid w:val="00311D6D"/>
    <w:rsid w:val="003131E8"/>
    <w:rsid w:val="003158C2"/>
    <w:rsid w:val="003175DC"/>
    <w:rsid w:val="00322E76"/>
    <w:rsid w:val="003255B9"/>
    <w:rsid w:val="0032743E"/>
    <w:rsid w:val="00330EA7"/>
    <w:rsid w:val="00334236"/>
    <w:rsid w:val="00334C99"/>
    <w:rsid w:val="0033791E"/>
    <w:rsid w:val="00341517"/>
    <w:rsid w:val="00342B66"/>
    <w:rsid w:val="00343705"/>
    <w:rsid w:val="00350CA3"/>
    <w:rsid w:val="00350CAB"/>
    <w:rsid w:val="0035152F"/>
    <w:rsid w:val="0035163B"/>
    <w:rsid w:val="003550CD"/>
    <w:rsid w:val="00356EE5"/>
    <w:rsid w:val="00370D0B"/>
    <w:rsid w:val="00371EA0"/>
    <w:rsid w:val="00373AAD"/>
    <w:rsid w:val="00373DFA"/>
    <w:rsid w:val="00383B90"/>
    <w:rsid w:val="00384270"/>
    <w:rsid w:val="00385DD4"/>
    <w:rsid w:val="003876F7"/>
    <w:rsid w:val="00387B3F"/>
    <w:rsid w:val="0039002B"/>
    <w:rsid w:val="00392EBB"/>
    <w:rsid w:val="003943BB"/>
    <w:rsid w:val="003945E1"/>
    <w:rsid w:val="003963AD"/>
    <w:rsid w:val="0039652D"/>
    <w:rsid w:val="003978E7"/>
    <w:rsid w:val="003A20D5"/>
    <w:rsid w:val="003A4701"/>
    <w:rsid w:val="003A4D6A"/>
    <w:rsid w:val="003A53EB"/>
    <w:rsid w:val="003A6054"/>
    <w:rsid w:val="003A7F3F"/>
    <w:rsid w:val="003B0CAE"/>
    <w:rsid w:val="003B10DC"/>
    <w:rsid w:val="003B3D03"/>
    <w:rsid w:val="003C1C21"/>
    <w:rsid w:val="003C53B5"/>
    <w:rsid w:val="003C72B2"/>
    <w:rsid w:val="003D35A5"/>
    <w:rsid w:val="003D48F4"/>
    <w:rsid w:val="003D6544"/>
    <w:rsid w:val="003D7B03"/>
    <w:rsid w:val="003E2A9A"/>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1347"/>
    <w:rsid w:val="004130DD"/>
    <w:rsid w:val="00413972"/>
    <w:rsid w:val="00415980"/>
    <w:rsid w:val="0042172F"/>
    <w:rsid w:val="00424241"/>
    <w:rsid w:val="004316D7"/>
    <w:rsid w:val="00436F85"/>
    <w:rsid w:val="00437303"/>
    <w:rsid w:val="004408F8"/>
    <w:rsid w:val="00441AE6"/>
    <w:rsid w:val="00442F61"/>
    <w:rsid w:val="004453DF"/>
    <w:rsid w:val="00447681"/>
    <w:rsid w:val="004502B1"/>
    <w:rsid w:val="00452B12"/>
    <w:rsid w:val="00453E23"/>
    <w:rsid w:val="004559D9"/>
    <w:rsid w:val="00460584"/>
    <w:rsid w:val="00461000"/>
    <w:rsid w:val="004627C0"/>
    <w:rsid w:val="0046536F"/>
    <w:rsid w:val="00470B7F"/>
    <w:rsid w:val="00471803"/>
    <w:rsid w:val="00471A4B"/>
    <w:rsid w:val="00474272"/>
    <w:rsid w:val="00476490"/>
    <w:rsid w:val="00480928"/>
    <w:rsid w:val="004839C4"/>
    <w:rsid w:val="00484767"/>
    <w:rsid w:val="00491E20"/>
    <w:rsid w:val="00491E8F"/>
    <w:rsid w:val="00495E38"/>
    <w:rsid w:val="004A4DC3"/>
    <w:rsid w:val="004A526D"/>
    <w:rsid w:val="004A5CB4"/>
    <w:rsid w:val="004B113C"/>
    <w:rsid w:val="004B7484"/>
    <w:rsid w:val="004C0348"/>
    <w:rsid w:val="004C084F"/>
    <w:rsid w:val="004C0F1A"/>
    <w:rsid w:val="004C11F9"/>
    <w:rsid w:val="004C3687"/>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4F5547"/>
    <w:rsid w:val="00504356"/>
    <w:rsid w:val="005056F0"/>
    <w:rsid w:val="0050620E"/>
    <w:rsid w:val="00510128"/>
    <w:rsid w:val="0051500F"/>
    <w:rsid w:val="005154B2"/>
    <w:rsid w:val="00520996"/>
    <w:rsid w:val="0052104C"/>
    <w:rsid w:val="00522D36"/>
    <w:rsid w:val="00530FA9"/>
    <w:rsid w:val="00532235"/>
    <w:rsid w:val="00533F41"/>
    <w:rsid w:val="005422FF"/>
    <w:rsid w:val="00547A47"/>
    <w:rsid w:val="005509BE"/>
    <w:rsid w:val="0055179E"/>
    <w:rsid w:val="00551E27"/>
    <w:rsid w:val="005540A9"/>
    <w:rsid w:val="00554FCC"/>
    <w:rsid w:val="00567418"/>
    <w:rsid w:val="005710A4"/>
    <w:rsid w:val="00571150"/>
    <w:rsid w:val="005712F0"/>
    <w:rsid w:val="00571B47"/>
    <w:rsid w:val="00572EC1"/>
    <w:rsid w:val="005730E0"/>
    <w:rsid w:val="005742E4"/>
    <w:rsid w:val="005762EA"/>
    <w:rsid w:val="00576F84"/>
    <w:rsid w:val="00577A43"/>
    <w:rsid w:val="005810DA"/>
    <w:rsid w:val="005811A7"/>
    <w:rsid w:val="005816C9"/>
    <w:rsid w:val="005829A2"/>
    <w:rsid w:val="00582FEF"/>
    <w:rsid w:val="00587D81"/>
    <w:rsid w:val="00593D98"/>
    <w:rsid w:val="005946F6"/>
    <w:rsid w:val="005A04E4"/>
    <w:rsid w:val="005A07DE"/>
    <w:rsid w:val="005A3C94"/>
    <w:rsid w:val="005A4CDE"/>
    <w:rsid w:val="005B2DCE"/>
    <w:rsid w:val="005B3272"/>
    <w:rsid w:val="005B371C"/>
    <w:rsid w:val="005B4850"/>
    <w:rsid w:val="005B6613"/>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2DB0"/>
    <w:rsid w:val="005F3099"/>
    <w:rsid w:val="005F45F7"/>
    <w:rsid w:val="005F5E20"/>
    <w:rsid w:val="005F768A"/>
    <w:rsid w:val="005F77D1"/>
    <w:rsid w:val="005F7B2E"/>
    <w:rsid w:val="005F7D15"/>
    <w:rsid w:val="00600FD4"/>
    <w:rsid w:val="00603900"/>
    <w:rsid w:val="006077CF"/>
    <w:rsid w:val="0061036F"/>
    <w:rsid w:val="00615E3B"/>
    <w:rsid w:val="0062490C"/>
    <w:rsid w:val="0063017A"/>
    <w:rsid w:val="0063341C"/>
    <w:rsid w:val="00635E6E"/>
    <w:rsid w:val="0063704F"/>
    <w:rsid w:val="00637211"/>
    <w:rsid w:val="006402C4"/>
    <w:rsid w:val="00643C01"/>
    <w:rsid w:val="00650771"/>
    <w:rsid w:val="0066016B"/>
    <w:rsid w:val="0066399C"/>
    <w:rsid w:val="006665D4"/>
    <w:rsid w:val="00670D5A"/>
    <w:rsid w:val="00672B74"/>
    <w:rsid w:val="00674927"/>
    <w:rsid w:val="00674E7E"/>
    <w:rsid w:val="0067664E"/>
    <w:rsid w:val="00681F8A"/>
    <w:rsid w:val="006823CC"/>
    <w:rsid w:val="00684F6E"/>
    <w:rsid w:val="00687688"/>
    <w:rsid w:val="006909B9"/>
    <w:rsid w:val="00691984"/>
    <w:rsid w:val="00692937"/>
    <w:rsid w:val="00693644"/>
    <w:rsid w:val="00693AAB"/>
    <w:rsid w:val="0069524F"/>
    <w:rsid w:val="00695E54"/>
    <w:rsid w:val="00696FC3"/>
    <w:rsid w:val="006A142E"/>
    <w:rsid w:val="006A2BA2"/>
    <w:rsid w:val="006A3CEC"/>
    <w:rsid w:val="006B00E9"/>
    <w:rsid w:val="006B093E"/>
    <w:rsid w:val="006B0BBF"/>
    <w:rsid w:val="006B28F5"/>
    <w:rsid w:val="006B2945"/>
    <w:rsid w:val="006B67CE"/>
    <w:rsid w:val="006C0E73"/>
    <w:rsid w:val="006C11B7"/>
    <w:rsid w:val="006C2C4B"/>
    <w:rsid w:val="006C4A1E"/>
    <w:rsid w:val="006C5EA7"/>
    <w:rsid w:val="006C6001"/>
    <w:rsid w:val="006D0155"/>
    <w:rsid w:val="006D0AF2"/>
    <w:rsid w:val="006D2A38"/>
    <w:rsid w:val="006D30C1"/>
    <w:rsid w:val="006D3392"/>
    <w:rsid w:val="006D3940"/>
    <w:rsid w:val="006D40E4"/>
    <w:rsid w:val="006E0813"/>
    <w:rsid w:val="006E4AE3"/>
    <w:rsid w:val="006F16BE"/>
    <w:rsid w:val="006F192B"/>
    <w:rsid w:val="006F2D26"/>
    <w:rsid w:val="006F38F2"/>
    <w:rsid w:val="006F6787"/>
    <w:rsid w:val="006F70C1"/>
    <w:rsid w:val="00701D2C"/>
    <w:rsid w:val="00705FCE"/>
    <w:rsid w:val="00707DD9"/>
    <w:rsid w:val="00711500"/>
    <w:rsid w:val="00713099"/>
    <w:rsid w:val="00722551"/>
    <w:rsid w:val="00725335"/>
    <w:rsid w:val="00726186"/>
    <w:rsid w:val="00726255"/>
    <w:rsid w:val="00730013"/>
    <w:rsid w:val="00731155"/>
    <w:rsid w:val="00731FCD"/>
    <w:rsid w:val="007371B8"/>
    <w:rsid w:val="007375E5"/>
    <w:rsid w:val="0074589F"/>
    <w:rsid w:val="007518F6"/>
    <w:rsid w:val="00751DCB"/>
    <w:rsid w:val="00754369"/>
    <w:rsid w:val="00754CAE"/>
    <w:rsid w:val="00756CD3"/>
    <w:rsid w:val="007614E6"/>
    <w:rsid w:val="00766850"/>
    <w:rsid w:val="00766E35"/>
    <w:rsid w:val="007729BB"/>
    <w:rsid w:val="00773906"/>
    <w:rsid w:val="007767D0"/>
    <w:rsid w:val="00776FE4"/>
    <w:rsid w:val="00777A2B"/>
    <w:rsid w:val="00781B63"/>
    <w:rsid w:val="00782D81"/>
    <w:rsid w:val="0078364A"/>
    <w:rsid w:val="00783FBE"/>
    <w:rsid w:val="0079388B"/>
    <w:rsid w:val="007A17F0"/>
    <w:rsid w:val="007A4748"/>
    <w:rsid w:val="007A57BE"/>
    <w:rsid w:val="007A6C6E"/>
    <w:rsid w:val="007B100E"/>
    <w:rsid w:val="007B1E41"/>
    <w:rsid w:val="007B238F"/>
    <w:rsid w:val="007B4498"/>
    <w:rsid w:val="007B5E33"/>
    <w:rsid w:val="007B69E5"/>
    <w:rsid w:val="007B6E57"/>
    <w:rsid w:val="007C22D0"/>
    <w:rsid w:val="007C3316"/>
    <w:rsid w:val="007C333A"/>
    <w:rsid w:val="007C6731"/>
    <w:rsid w:val="007C6E22"/>
    <w:rsid w:val="007C78CE"/>
    <w:rsid w:val="007D349B"/>
    <w:rsid w:val="007D58B2"/>
    <w:rsid w:val="007D7BD9"/>
    <w:rsid w:val="007E113E"/>
    <w:rsid w:val="007E23C7"/>
    <w:rsid w:val="007E23F5"/>
    <w:rsid w:val="007F0603"/>
    <w:rsid w:val="007F0CB5"/>
    <w:rsid w:val="007F6629"/>
    <w:rsid w:val="007F6BB7"/>
    <w:rsid w:val="007F6D07"/>
    <w:rsid w:val="008028A6"/>
    <w:rsid w:val="00804D37"/>
    <w:rsid w:val="00805BDB"/>
    <w:rsid w:val="00805F41"/>
    <w:rsid w:val="00806D9C"/>
    <w:rsid w:val="00807E22"/>
    <w:rsid w:val="0081154B"/>
    <w:rsid w:val="00813807"/>
    <w:rsid w:val="008151D9"/>
    <w:rsid w:val="00816C6B"/>
    <w:rsid w:val="00817CFB"/>
    <w:rsid w:val="00821040"/>
    <w:rsid w:val="008216FE"/>
    <w:rsid w:val="008221D5"/>
    <w:rsid w:val="00827330"/>
    <w:rsid w:val="00831FD0"/>
    <w:rsid w:val="0083307F"/>
    <w:rsid w:val="00835024"/>
    <w:rsid w:val="00835481"/>
    <w:rsid w:val="00835F2B"/>
    <w:rsid w:val="00837C8E"/>
    <w:rsid w:val="00841A6D"/>
    <w:rsid w:val="00842AA6"/>
    <w:rsid w:val="0084588B"/>
    <w:rsid w:val="008462FC"/>
    <w:rsid w:val="008467EB"/>
    <w:rsid w:val="008505F0"/>
    <w:rsid w:val="00852126"/>
    <w:rsid w:val="00854F07"/>
    <w:rsid w:val="008619C1"/>
    <w:rsid w:val="00863D65"/>
    <w:rsid w:val="00864EC3"/>
    <w:rsid w:val="008712EB"/>
    <w:rsid w:val="00872662"/>
    <w:rsid w:val="00874061"/>
    <w:rsid w:val="00876582"/>
    <w:rsid w:val="008818A6"/>
    <w:rsid w:val="00884F77"/>
    <w:rsid w:val="00884FFF"/>
    <w:rsid w:val="00890CCA"/>
    <w:rsid w:val="0089267D"/>
    <w:rsid w:val="0089685D"/>
    <w:rsid w:val="00897D8A"/>
    <w:rsid w:val="008A4056"/>
    <w:rsid w:val="008A4664"/>
    <w:rsid w:val="008A6059"/>
    <w:rsid w:val="008B4CC6"/>
    <w:rsid w:val="008B66AB"/>
    <w:rsid w:val="008C08BA"/>
    <w:rsid w:val="008C3A25"/>
    <w:rsid w:val="008C3D16"/>
    <w:rsid w:val="008C6C62"/>
    <w:rsid w:val="008C7177"/>
    <w:rsid w:val="008D3C4D"/>
    <w:rsid w:val="008D50DD"/>
    <w:rsid w:val="008E08F2"/>
    <w:rsid w:val="008E4D91"/>
    <w:rsid w:val="008E6AFB"/>
    <w:rsid w:val="008F072B"/>
    <w:rsid w:val="008F2BF8"/>
    <w:rsid w:val="00900668"/>
    <w:rsid w:val="00900EE7"/>
    <w:rsid w:val="009024D7"/>
    <w:rsid w:val="00902B59"/>
    <w:rsid w:val="00902CAC"/>
    <w:rsid w:val="0090415F"/>
    <w:rsid w:val="0090684C"/>
    <w:rsid w:val="00907A70"/>
    <w:rsid w:val="00913382"/>
    <w:rsid w:val="00914F98"/>
    <w:rsid w:val="00921D0E"/>
    <w:rsid w:val="00922C11"/>
    <w:rsid w:val="00923DE9"/>
    <w:rsid w:val="00925D5A"/>
    <w:rsid w:val="00926BE5"/>
    <w:rsid w:val="009323BA"/>
    <w:rsid w:val="00933AF4"/>
    <w:rsid w:val="009358DB"/>
    <w:rsid w:val="00936F26"/>
    <w:rsid w:val="00941EE5"/>
    <w:rsid w:val="009462BC"/>
    <w:rsid w:val="009462EB"/>
    <w:rsid w:val="00946FF3"/>
    <w:rsid w:val="009473CC"/>
    <w:rsid w:val="00950966"/>
    <w:rsid w:val="00954C05"/>
    <w:rsid w:val="0095653C"/>
    <w:rsid w:val="00960C0F"/>
    <w:rsid w:val="009616BC"/>
    <w:rsid w:val="00962F18"/>
    <w:rsid w:val="00964D4A"/>
    <w:rsid w:val="00966169"/>
    <w:rsid w:val="00966F38"/>
    <w:rsid w:val="00967285"/>
    <w:rsid w:val="00970B9D"/>
    <w:rsid w:val="009738EA"/>
    <w:rsid w:val="00973EB9"/>
    <w:rsid w:val="00974C07"/>
    <w:rsid w:val="00977904"/>
    <w:rsid w:val="00980EFB"/>
    <w:rsid w:val="009817AA"/>
    <w:rsid w:val="00982A16"/>
    <w:rsid w:val="009862FB"/>
    <w:rsid w:val="00987022"/>
    <w:rsid w:val="009876CA"/>
    <w:rsid w:val="00987CA0"/>
    <w:rsid w:val="009A1268"/>
    <w:rsid w:val="009A7EAA"/>
    <w:rsid w:val="009B317F"/>
    <w:rsid w:val="009B7136"/>
    <w:rsid w:val="009B78A4"/>
    <w:rsid w:val="009C1B7F"/>
    <w:rsid w:val="009C27FB"/>
    <w:rsid w:val="009C47FB"/>
    <w:rsid w:val="009C5FCF"/>
    <w:rsid w:val="009C7FA1"/>
    <w:rsid w:val="009D0047"/>
    <w:rsid w:val="009D0ECE"/>
    <w:rsid w:val="009D21FA"/>
    <w:rsid w:val="009D3AC1"/>
    <w:rsid w:val="009D4C86"/>
    <w:rsid w:val="009D4D1D"/>
    <w:rsid w:val="009D59E8"/>
    <w:rsid w:val="009D6828"/>
    <w:rsid w:val="009E2CEC"/>
    <w:rsid w:val="009E4D48"/>
    <w:rsid w:val="009E5EEB"/>
    <w:rsid w:val="009E61FC"/>
    <w:rsid w:val="009E6A7E"/>
    <w:rsid w:val="009F032D"/>
    <w:rsid w:val="009F2194"/>
    <w:rsid w:val="009F22F5"/>
    <w:rsid w:val="009F33E3"/>
    <w:rsid w:val="009F5421"/>
    <w:rsid w:val="009F66FF"/>
    <w:rsid w:val="009F680D"/>
    <w:rsid w:val="009F6F7C"/>
    <w:rsid w:val="00A023C5"/>
    <w:rsid w:val="00A04316"/>
    <w:rsid w:val="00A057FB"/>
    <w:rsid w:val="00A06F13"/>
    <w:rsid w:val="00A06F3B"/>
    <w:rsid w:val="00A10BA4"/>
    <w:rsid w:val="00A1279A"/>
    <w:rsid w:val="00A15C6B"/>
    <w:rsid w:val="00A170DF"/>
    <w:rsid w:val="00A22C85"/>
    <w:rsid w:val="00A30B76"/>
    <w:rsid w:val="00A30C69"/>
    <w:rsid w:val="00A31504"/>
    <w:rsid w:val="00A3201C"/>
    <w:rsid w:val="00A34719"/>
    <w:rsid w:val="00A36C15"/>
    <w:rsid w:val="00A41DA6"/>
    <w:rsid w:val="00A45ED3"/>
    <w:rsid w:val="00A47038"/>
    <w:rsid w:val="00A47982"/>
    <w:rsid w:val="00A51090"/>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04AF"/>
    <w:rsid w:val="00AB5881"/>
    <w:rsid w:val="00AB5A48"/>
    <w:rsid w:val="00AB71FD"/>
    <w:rsid w:val="00AC2825"/>
    <w:rsid w:val="00AC3248"/>
    <w:rsid w:val="00AC4231"/>
    <w:rsid w:val="00AC510A"/>
    <w:rsid w:val="00AC633A"/>
    <w:rsid w:val="00AC7456"/>
    <w:rsid w:val="00AD1169"/>
    <w:rsid w:val="00AD4F3F"/>
    <w:rsid w:val="00AD7FC6"/>
    <w:rsid w:val="00AE13CD"/>
    <w:rsid w:val="00AE6B22"/>
    <w:rsid w:val="00AF280B"/>
    <w:rsid w:val="00AF4D23"/>
    <w:rsid w:val="00AF7624"/>
    <w:rsid w:val="00B019B2"/>
    <w:rsid w:val="00B07E67"/>
    <w:rsid w:val="00B12140"/>
    <w:rsid w:val="00B14EED"/>
    <w:rsid w:val="00B16299"/>
    <w:rsid w:val="00B2035F"/>
    <w:rsid w:val="00B22EAF"/>
    <w:rsid w:val="00B25ABA"/>
    <w:rsid w:val="00B346B1"/>
    <w:rsid w:val="00B34E08"/>
    <w:rsid w:val="00B43474"/>
    <w:rsid w:val="00B44966"/>
    <w:rsid w:val="00B458EC"/>
    <w:rsid w:val="00B45D0C"/>
    <w:rsid w:val="00B50DA9"/>
    <w:rsid w:val="00B5119A"/>
    <w:rsid w:val="00B6226C"/>
    <w:rsid w:val="00B63349"/>
    <w:rsid w:val="00B66889"/>
    <w:rsid w:val="00B669E8"/>
    <w:rsid w:val="00B66E98"/>
    <w:rsid w:val="00B8133C"/>
    <w:rsid w:val="00B85FE1"/>
    <w:rsid w:val="00B93FEB"/>
    <w:rsid w:val="00B94882"/>
    <w:rsid w:val="00B94D11"/>
    <w:rsid w:val="00B958DD"/>
    <w:rsid w:val="00B96D88"/>
    <w:rsid w:val="00B97710"/>
    <w:rsid w:val="00BA280C"/>
    <w:rsid w:val="00BA2C12"/>
    <w:rsid w:val="00BA6801"/>
    <w:rsid w:val="00BB1767"/>
    <w:rsid w:val="00BB1BC9"/>
    <w:rsid w:val="00BB3100"/>
    <w:rsid w:val="00BB41BE"/>
    <w:rsid w:val="00BB5583"/>
    <w:rsid w:val="00BB6197"/>
    <w:rsid w:val="00BB797E"/>
    <w:rsid w:val="00BC0F4E"/>
    <w:rsid w:val="00BC17B2"/>
    <w:rsid w:val="00BC18CF"/>
    <w:rsid w:val="00BC1F4B"/>
    <w:rsid w:val="00BC4AB0"/>
    <w:rsid w:val="00BD1E1F"/>
    <w:rsid w:val="00BD3622"/>
    <w:rsid w:val="00BD41FB"/>
    <w:rsid w:val="00BD6507"/>
    <w:rsid w:val="00BD6ACD"/>
    <w:rsid w:val="00BD708A"/>
    <w:rsid w:val="00BD7A44"/>
    <w:rsid w:val="00BE0FF8"/>
    <w:rsid w:val="00BE1BA5"/>
    <w:rsid w:val="00BE2ED9"/>
    <w:rsid w:val="00BF3492"/>
    <w:rsid w:val="00BF3B96"/>
    <w:rsid w:val="00BF5723"/>
    <w:rsid w:val="00BF5A7E"/>
    <w:rsid w:val="00BF6B2B"/>
    <w:rsid w:val="00C02B5A"/>
    <w:rsid w:val="00C03875"/>
    <w:rsid w:val="00C0447D"/>
    <w:rsid w:val="00C10B4C"/>
    <w:rsid w:val="00C11024"/>
    <w:rsid w:val="00C12014"/>
    <w:rsid w:val="00C12A15"/>
    <w:rsid w:val="00C22D22"/>
    <w:rsid w:val="00C26741"/>
    <w:rsid w:val="00C326D0"/>
    <w:rsid w:val="00C32A09"/>
    <w:rsid w:val="00C34CA6"/>
    <w:rsid w:val="00C354FC"/>
    <w:rsid w:val="00C3640A"/>
    <w:rsid w:val="00C36626"/>
    <w:rsid w:val="00C36C18"/>
    <w:rsid w:val="00C37C32"/>
    <w:rsid w:val="00C401DE"/>
    <w:rsid w:val="00C42A89"/>
    <w:rsid w:val="00C42FF4"/>
    <w:rsid w:val="00C4528C"/>
    <w:rsid w:val="00C50E48"/>
    <w:rsid w:val="00C57D68"/>
    <w:rsid w:val="00C60E38"/>
    <w:rsid w:val="00C62EE2"/>
    <w:rsid w:val="00C672B2"/>
    <w:rsid w:val="00C73E6F"/>
    <w:rsid w:val="00C7548E"/>
    <w:rsid w:val="00C75FE9"/>
    <w:rsid w:val="00C76714"/>
    <w:rsid w:val="00C8349B"/>
    <w:rsid w:val="00C846E3"/>
    <w:rsid w:val="00C8635B"/>
    <w:rsid w:val="00C90EC7"/>
    <w:rsid w:val="00C97C61"/>
    <w:rsid w:val="00CA0515"/>
    <w:rsid w:val="00CA0BE2"/>
    <w:rsid w:val="00CA1417"/>
    <w:rsid w:val="00CB174A"/>
    <w:rsid w:val="00CB26F8"/>
    <w:rsid w:val="00CB2736"/>
    <w:rsid w:val="00CB32FD"/>
    <w:rsid w:val="00CB5F45"/>
    <w:rsid w:val="00CB6461"/>
    <w:rsid w:val="00CC0ECB"/>
    <w:rsid w:val="00CC2145"/>
    <w:rsid w:val="00CC5240"/>
    <w:rsid w:val="00CC6E2D"/>
    <w:rsid w:val="00CD1069"/>
    <w:rsid w:val="00CD5D10"/>
    <w:rsid w:val="00CD6EDE"/>
    <w:rsid w:val="00CD7573"/>
    <w:rsid w:val="00CD79CF"/>
    <w:rsid w:val="00CE00D5"/>
    <w:rsid w:val="00CE107D"/>
    <w:rsid w:val="00CE14CB"/>
    <w:rsid w:val="00CE2517"/>
    <w:rsid w:val="00CE48E2"/>
    <w:rsid w:val="00CE5BC6"/>
    <w:rsid w:val="00CE6DD3"/>
    <w:rsid w:val="00CE7A52"/>
    <w:rsid w:val="00CF1323"/>
    <w:rsid w:val="00CF2951"/>
    <w:rsid w:val="00CF6082"/>
    <w:rsid w:val="00CF7D1C"/>
    <w:rsid w:val="00CF7D7B"/>
    <w:rsid w:val="00D05C38"/>
    <w:rsid w:val="00D06008"/>
    <w:rsid w:val="00D073DA"/>
    <w:rsid w:val="00D100E7"/>
    <w:rsid w:val="00D109EF"/>
    <w:rsid w:val="00D13A57"/>
    <w:rsid w:val="00D14A75"/>
    <w:rsid w:val="00D16BF8"/>
    <w:rsid w:val="00D17E3A"/>
    <w:rsid w:val="00D27DAB"/>
    <w:rsid w:val="00D30247"/>
    <w:rsid w:val="00D340DB"/>
    <w:rsid w:val="00D3526C"/>
    <w:rsid w:val="00D3562A"/>
    <w:rsid w:val="00D36DBB"/>
    <w:rsid w:val="00D376CB"/>
    <w:rsid w:val="00D37F3B"/>
    <w:rsid w:val="00D4006A"/>
    <w:rsid w:val="00D4023F"/>
    <w:rsid w:val="00D407FD"/>
    <w:rsid w:val="00D41E0F"/>
    <w:rsid w:val="00D4448E"/>
    <w:rsid w:val="00D4625E"/>
    <w:rsid w:val="00D46CE5"/>
    <w:rsid w:val="00D5360D"/>
    <w:rsid w:val="00D540E5"/>
    <w:rsid w:val="00D63953"/>
    <w:rsid w:val="00D731BC"/>
    <w:rsid w:val="00D73D58"/>
    <w:rsid w:val="00D7458E"/>
    <w:rsid w:val="00D77514"/>
    <w:rsid w:val="00D82C55"/>
    <w:rsid w:val="00D85426"/>
    <w:rsid w:val="00D87C92"/>
    <w:rsid w:val="00D91667"/>
    <w:rsid w:val="00D92364"/>
    <w:rsid w:val="00DA4FAA"/>
    <w:rsid w:val="00DB047A"/>
    <w:rsid w:val="00DB4E8A"/>
    <w:rsid w:val="00DB6753"/>
    <w:rsid w:val="00DC0F5C"/>
    <w:rsid w:val="00DC16AE"/>
    <w:rsid w:val="00DC1861"/>
    <w:rsid w:val="00DC1CAD"/>
    <w:rsid w:val="00DC25C4"/>
    <w:rsid w:val="00DC44CA"/>
    <w:rsid w:val="00DC60FC"/>
    <w:rsid w:val="00DC6B33"/>
    <w:rsid w:val="00DD0916"/>
    <w:rsid w:val="00DD091F"/>
    <w:rsid w:val="00DD146A"/>
    <w:rsid w:val="00DD2193"/>
    <w:rsid w:val="00DD42DC"/>
    <w:rsid w:val="00DE16DC"/>
    <w:rsid w:val="00DE1D41"/>
    <w:rsid w:val="00DE30F5"/>
    <w:rsid w:val="00DF0BA2"/>
    <w:rsid w:val="00DF3989"/>
    <w:rsid w:val="00DF3FD5"/>
    <w:rsid w:val="00DF4A87"/>
    <w:rsid w:val="00E01C7A"/>
    <w:rsid w:val="00E05B1E"/>
    <w:rsid w:val="00E10AAC"/>
    <w:rsid w:val="00E10C56"/>
    <w:rsid w:val="00E1162E"/>
    <w:rsid w:val="00E1389E"/>
    <w:rsid w:val="00E13C97"/>
    <w:rsid w:val="00E1763E"/>
    <w:rsid w:val="00E2169E"/>
    <w:rsid w:val="00E23DEF"/>
    <w:rsid w:val="00E242EE"/>
    <w:rsid w:val="00E25467"/>
    <w:rsid w:val="00E277D3"/>
    <w:rsid w:val="00E3110E"/>
    <w:rsid w:val="00E33226"/>
    <w:rsid w:val="00E338E0"/>
    <w:rsid w:val="00E36297"/>
    <w:rsid w:val="00E44316"/>
    <w:rsid w:val="00E44BA1"/>
    <w:rsid w:val="00E45E8C"/>
    <w:rsid w:val="00E46E25"/>
    <w:rsid w:val="00E53AA7"/>
    <w:rsid w:val="00E547F5"/>
    <w:rsid w:val="00E57385"/>
    <w:rsid w:val="00E63429"/>
    <w:rsid w:val="00E65B92"/>
    <w:rsid w:val="00E67825"/>
    <w:rsid w:val="00E702A6"/>
    <w:rsid w:val="00E709E8"/>
    <w:rsid w:val="00E721ED"/>
    <w:rsid w:val="00E72DA9"/>
    <w:rsid w:val="00E7674F"/>
    <w:rsid w:val="00E7747B"/>
    <w:rsid w:val="00E8126F"/>
    <w:rsid w:val="00E837D0"/>
    <w:rsid w:val="00E83EF2"/>
    <w:rsid w:val="00E946DF"/>
    <w:rsid w:val="00E97C7B"/>
    <w:rsid w:val="00EA0CA8"/>
    <w:rsid w:val="00EA2796"/>
    <w:rsid w:val="00EA3028"/>
    <w:rsid w:val="00EA3F54"/>
    <w:rsid w:val="00EB0C06"/>
    <w:rsid w:val="00EB4E51"/>
    <w:rsid w:val="00EC0F33"/>
    <w:rsid w:val="00EC475E"/>
    <w:rsid w:val="00EC4CD7"/>
    <w:rsid w:val="00ED007A"/>
    <w:rsid w:val="00ED2023"/>
    <w:rsid w:val="00ED2BF9"/>
    <w:rsid w:val="00ED4D42"/>
    <w:rsid w:val="00EE3721"/>
    <w:rsid w:val="00EE5D12"/>
    <w:rsid w:val="00EE6A30"/>
    <w:rsid w:val="00EE713E"/>
    <w:rsid w:val="00EF0150"/>
    <w:rsid w:val="00EF70DF"/>
    <w:rsid w:val="00F010EE"/>
    <w:rsid w:val="00F0523E"/>
    <w:rsid w:val="00F11AE5"/>
    <w:rsid w:val="00F140F6"/>
    <w:rsid w:val="00F14F41"/>
    <w:rsid w:val="00F170F1"/>
    <w:rsid w:val="00F201A4"/>
    <w:rsid w:val="00F22E86"/>
    <w:rsid w:val="00F2367C"/>
    <w:rsid w:val="00F24F6B"/>
    <w:rsid w:val="00F275C9"/>
    <w:rsid w:val="00F277A8"/>
    <w:rsid w:val="00F31AED"/>
    <w:rsid w:val="00F32D57"/>
    <w:rsid w:val="00F3557C"/>
    <w:rsid w:val="00F35E7D"/>
    <w:rsid w:val="00F404C0"/>
    <w:rsid w:val="00F41214"/>
    <w:rsid w:val="00F4189E"/>
    <w:rsid w:val="00F43201"/>
    <w:rsid w:val="00F51011"/>
    <w:rsid w:val="00F52A8C"/>
    <w:rsid w:val="00F5421F"/>
    <w:rsid w:val="00F54A86"/>
    <w:rsid w:val="00F54ECD"/>
    <w:rsid w:val="00F57C07"/>
    <w:rsid w:val="00F60AA1"/>
    <w:rsid w:val="00F6470F"/>
    <w:rsid w:val="00F65791"/>
    <w:rsid w:val="00F6786A"/>
    <w:rsid w:val="00F7083A"/>
    <w:rsid w:val="00F72C58"/>
    <w:rsid w:val="00F75363"/>
    <w:rsid w:val="00F766BD"/>
    <w:rsid w:val="00F77E56"/>
    <w:rsid w:val="00F77ED6"/>
    <w:rsid w:val="00F812FA"/>
    <w:rsid w:val="00F86CED"/>
    <w:rsid w:val="00F87C07"/>
    <w:rsid w:val="00F97455"/>
    <w:rsid w:val="00F97BFC"/>
    <w:rsid w:val="00FA1C86"/>
    <w:rsid w:val="00FA337D"/>
    <w:rsid w:val="00FA7030"/>
    <w:rsid w:val="00FB2489"/>
    <w:rsid w:val="00FB4B45"/>
    <w:rsid w:val="00FB64BE"/>
    <w:rsid w:val="00FC0704"/>
    <w:rsid w:val="00FC1750"/>
    <w:rsid w:val="00FC2796"/>
    <w:rsid w:val="00FC2935"/>
    <w:rsid w:val="00FD3C78"/>
    <w:rsid w:val="00FD4A44"/>
    <w:rsid w:val="00FD796D"/>
    <w:rsid w:val="00FE041C"/>
    <w:rsid w:val="00FE046E"/>
    <w:rsid w:val="00FE0CFA"/>
    <w:rsid w:val="00FE1C4D"/>
    <w:rsid w:val="00FE435E"/>
    <w:rsid w:val="00FE5C41"/>
    <w:rsid w:val="00FE674C"/>
    <w:rsid w:val="00FE67DA"/>
    <w:rsid w:val="00FF235E"/>
    <w:rsid w:val="00FF2D17"/>
    <w:rsid w:val="00FF3AF0"/>
    <w:rsid w:val="00FF51F5"/>
    <w:rsid w:val="00FF58CD"/>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character" w:styleId="FollowedHyperlink">
    <w:name w:val="FollowedHyperlink"/>
    <w:basedOn w:val="DefaultParagraphFont"/>
    <w:uiPriority w:val="99"/>
    <w:semiHidden/>
    <w:unhideWhenUsed/>
    <w:rsid w:val="00ED2023"/>
    <w:rPr>
      <w:color w:val="919191" w:themeColor="followedHyperlink"/>
      <w:u w:val="single"/>
    </w:rPr>
  </w:style>
  <w:style w:type="character" w:styleId="UnresolvedMention">
    <w:name w:val="Unresolved Mention"/>
    <w:basedOn w:val="DefaultParagraphFont"/>
    <w:uiPriority w:val="99"/>
    <w:semiHidden/>
    <w:unhideWhenUsed/>
    <w:rsid w:val="00ED2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446662">
      <w:bodyDiv w:val="1"/>
      <w:marLeft w:val="0"/>
      <w:marRight w:val="0"/>
      <w:marTop w:val="0"/>
      <w:marBottom w:val="0"/>
      <w:divBdr>
        <w:top w:val="none" w:sz="0" w:space="0" w:color="auto"/>
        <w:left w:val="none" w:sz="0" w:space="0" w:color="auto"/>
        <w:bottom w:val="none" w:sz="0" w:space="0" w:color="auto"/>
        <w:right w:val="none" w:sz="0" w:space="0" w:color="auto"/>
      </w:divBdr>
    </w:div>
    <w:div w:id="235867094">
      <w:bodyDiv w:val="1"/>
      <w:marLeft w:val="0"/>
      <w:marRight w:val="0"/>
      <w:marTop w:val="0"/>
      <w:marBottom w:val="0"/>
      <w:divBdr>
        <w:top w:val="none" w:sz="0" w:space="0" w:color="auto"/>
        <w:left w:val="none" w:sz="0" w:space="0" w:color="auto"/>
        <w:bottom w:val="none" w:sz="0" w:space="0" w:color="auto"/>
        <w:right w:val="none" w:sz="0" w:space="0" w:color="auto"/>
      </w:divBdr>
    </w:div>
    <w:div w:id="2500867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61220397">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881551152">
      <w:bodyDiv w:val="1"/>
      <w:marLeft w:val="0"/>
      <w:marRight w:val="0"/>
      <w:marTop w:val="0"/>
      <w:marBottom w:val="0"/>
      <w:divBdr>
        <w:top w:val="none" w:sz="0" w:space="0" w:color="auto"/>
        <w:left w:val="none" w:sz="0" w:space="0" w:color="auto"/>
        <w:bottom w:val="none" w:sz="0" w:space="0" w:color="auto"/>
        <w:right w:val="none" w:sz="0" w:space="0" w:color="auto"/>
      </w:divBdr>
    </w:div>
    <w:div w:id="906843543">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136450">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0221815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486313515">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17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sf.io/v3twe/" TargetMode="External"/><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hzsn/" TargetMode="External"/><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hyperlink" Target="mailto:ian.hussey@ugent.b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PATTERN AMONG IRAP EFFECTS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B7123101-11D7-A74B-A222-41D65421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22</TotalTime>
  <Pages>28</Pages>
  <Words>17260</Words>
  <Characters>98384</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19</cp:revision>
  <dcterms:created xsi:type="dcterms:W3CDTF">2020-07-15T15:27:00Z</dcterms:created>
  <dcterms:modified xsi:type="dcterms:W3CDTF">2020-07-15T16:37:00Z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id="UKxaQiT3"/&gt;&lt;style id="http://www.zotero.org/styles/apa" locale="en-US" hasBibliography="1" bibliographyStyleHasBeenSet="1"/&gt;&lt;prefs&gt;&lt;pref name="fieldType" value="Field"/&gt;&lt;pref name="dontAskDelayCi</vt:lpwstr>
  </property>
  <property fmtid="{D5CDD505-2E9C-101B-9397-08002B2CF9AE}" pid="4" name="ZOTERO_PREF_2">
    <vt:lpwstr>tationUpdates" value="true"/&gt;&lt;/prefs&gt;&lt;/data&gt;</vt:lpwstr>
  </property>
</Properties>
</file>