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438" w14:textId="77777777" w:rsidR="009B786B" w:rsidRPr="005211F1" w:rsidRDefault="009B786B" w:rsidP="009B786B">
      <w:pPr>
        <w:pStyle w:val="Title1"/>
      </w:pPr>
    </w:p>
    <w:p w14:paraId="09E4D80C" w14:textId="77777777" w:rsidR="009B786B" w:rsidRPr="005211F1" w:rsidRDefault="009B786B" w:rsidP="009B786B">
      <w:pPr>
        <w:pStyle w:val="Title1"/>
      </w:pPr>
    </w:p>
    <w:p w14:paraId="742918AA" w14:textId="77777777" w:rsidR="009B786B" w:rsidRPr="005211F1" w:rsidRDefault="009B786B" w:rsidP="009B786B">
      <w:pPr>
        <w:pStyle w:val="Title1"/>
      </w:pPr>
    </w:p>
    <w:p w14:paraId="1FEFA9C5" w14:textId="77777777" w:rsidR="009B786B" w:rsidRPr="005211F1" w:rsidRDefault="009B786B" w:rsidP="009B786B">
      <w:pPr>
        <w:pStyle w:val="Title1"/>
      </w:pPr>
    </w:p>
    <w:p w14:paraId="5D1BBB99" w14:textId="4887F95E" w:rsidR="00F766BD" w:rsidRPr="005211F1" w:rsidRDefault="006D40E4" w:rsidP="00F46ABD">
      <w:pPr>
        <w:pStyle w:val="Title1"/>
      </w:pPr>
      <w:r w:rsidRPr="005211F1">
        <w:t xml:space="preserve">The </w:t>
      </w:r>
      <w:r w:rsidR="00F46ABD">
        <w:t xml:space="preserve">Implicit Relational Assessment Procedure </w:t>
      </w:r>
      <w:r w:rsidRPr="005211F1">
        <w:t xml:space="preserve">is not </w:t>
      </w:r>
      <w:r w:rsidR="00950966" w:rsidRPr="005211F1">
        <w:t xml:space="preserve">very </w:t>
      </w:r>
      <w:r w:rsidRPr="005211F1">
        <w:t xml:space="preserve">sensitive to the attitudes and learning histories it </w:t>
      </w:r>
      <w:r w:rsidR="00D84301">
        <w:t>is used</w:t>
      </w:r>
      <w:r w:rsidRPr="005211F1">
        <w:t xml:space="preserve"> to assess</w:t>
      </w:r>
    </w:p>
    <w:p w14:paraId="5B6C53E5" w14:textId="77777777" w:rsidR="009B786B" w:rsidRPr="005211F1" w:rsidRDefault="009B786B" w:rsidP="009B786B">
      <w:pPr>
        <w:pStyle w:val="authors"/>
      </w:pPr>
    </w:p>
    <w:p w14:paraId="41B6BBBA" w14:textId="77777777" w:rsidR="009B786B" w:rsidRPr="005211F1" w:rsidRDefault="00DD0916" w:rsidP="009B786B">
      <w:pPr>
        <w:pStyle w:val="authors"/>
      </w:pPr>
      <w:r w:rsidRPr="005211F1">
        <w:t>Ian Hussey</w:t>
      </w:r>
      <w:r w:rsidR="00A9029A" w:rsidRPr="005211F1">
        <w:t xml:space="preserve"> &amp; </w:t>
      </w:r>
      <w:r w:rsidRPr="005211F1">
        <w:t xml:space="preserve">Chad </w:t>
      </w:r>
      <w:r w:rsidR="001B319F" w:rsidRPr="005211F1">
        <w:t xml:space="preserve">E. </w:t>
      </w:r>
      <w:r w:rsidRPr="005211F1">
        <w:t>Drake</w:t>
      </w:r>
      <w:bookmarkStart w:id="0" w:name="_7fw28s4feaci" w:colFirst="0" w:colLast="0"/>
      <w:bookmarkStart w:id="1" w:name="_ieyszia11ih6" w:colFirst="0" w:colLast="0"/>
      <w:bookmarkEnd w:id="0"/>
      <w:bookmarkEnd w:id="1"/>
    </w:p>
    <w:p w14:paraId="2B931B4F" w14:textId="77777777" w:rsidR="009B786B" w:rsidRPr="005211F1" w:rsidRDefault="009B786B" w:rsidP="009B786B">
      <w:pPr>
        <w:pStyle w:val="authors"/>
      </w:pPr>
    </w:p>
    <w:p w14:paraId="765CBD8A" w14:textId="65DB5D31" w:rsidR="009B786B" w:rsidRPr="005211F1" w:rsidRDefault="009B786B" w:rsidP="009B786B">
      <w:pPr>
        <w:sectPr w:rsidR="009B786B" w:rsidRPr="005211F1" w:rsidSect="009B786B">
          <w:footerReference w:type="even" r:id="rId10"/>
          <w:footerReference w:type="default" r:id="rId11"/>
          <w:footerReference w:type="first" r:id="rId12"/>
          <w:pgSz w:w="11900" w:h="16840" w:code="9"/>
          <w:pgMar w:top="1440" w:right="1440" w:bottom="1440" w:left="1440" w:header="720" w:footer="720" w:gutter="0"/>
          <w:cols w:space="340"/>
          <w:titlePg/>
          <w:docGrid w:linePitch="360"/>
        </w:sectPr>
      </w:pPr>
    </w:p>
    <w:p w14:paraId="6A7DDF79" w14:textId="42CDEA55" w:rsidR="002F5E62" w:rsidRPr="002F5E62" w:rsidRDefault="002F5E62" w:rsidP="002F5E62">
      <w:pPr>
        <w:pStyle w:val="abstract"/>
      </w:pPr>
      <w:r w:rsidRPr="002F5E62">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w:t>
      </w:r>
      <w:r w:rsidRPr="002F5E62">
        <w:rPr>
          <w:i/>
        </w:rPr>
        <w:t>N</w:t>
      </w:r>
      <w:r w:rsidRPr="002F5E62">
        <w:t xml:space="preserve">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t>, and effects on the task are heavily confounded</w:t>
      </w:r>
      <w:r w:rsidRPr="002F5E62">
        <w:t xml:space="preserve">. The existence of the generic pattern may also undermine the validity of many conclusions made in the published IRAP literature. </w:t>
      </w:r>
    </w:p>
    <w:p w14:paraId="40F43577" w14:textId="77777777" w:rsidR="000D4308" w:rsidRDefault="000D4308" w:rsidP="000D4308">
      <w:pPr>
        <w:pStyle w:val="abstract"/>
      </w:pPr>
    </w:p>
    <w:p w14:paraId="0D5E744E" w14:textId="77777777" w:rsidR="000D4308" w:rsidRDefault="000D4308" w:rsidP="000D4308">
      <w:pPr>
        <w:ind w:firstLine="0"/>
        <w:sectPr w:rsidR="000D4308" w:rsidSect="009B786B">
          <w:type w:val="continuous"/>
          <w:pgSz w:w="11900" w:h="16840" w:code="9"/>
          <w:pgMar w:top="1440" w:right="1440" w:bottom="1440" w:left="1440" w:header="720" w:footer="720" w:gutter="0"/>
          <w:cols w:space="340"/>
          <w:titlePg/>
          <w:docGrid w:linePitch="360"/>
        </w:sectPr>
      </w:pPr>
    </w:p>
    <w:p w14:paraId="1F72BA58" w14:textId="449294CF" w:rsidR="000D4308" w:rsidRPr="005211F1" w:rsidRDefault="000D4308" w:rsidP="000D4308">
      <w:pPr>
        <w:ind w:firstLine="0"/>
      </w:pPr>
      <w:r w:rsidRPr="005211F1">
        <w:t xml:space="preserve">Implicit measures have seen widespread use across many clinical and social domains over the past two decades and are now a mainstay of psychological measurement </w:t>
      </w:r>
      <w:r w:rsidRPr="005211F1">
        <w:fldChar w:fldCharType="begin"/>
      </w:r>
      <w:r w:rsidR="00D12214">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5211F1">
        <w:fldChar w:fldCharType="separate"/>
      </w:r>
      <w:r w:rsidRPr="005211F1">
        <w:t>(Greenwald &amp; Lai, 2020; Nosek et al., 2011)</w:t>
      </w:r>
      <w:r w:rsidRPr="005211F1">
        <w:fldChar w:fldCharType="end"/>
      </w:r>
      <w:r w:rsidRPr="005211F1">
        <w:t xml:space="preserve">. A wide variety of implicit measures have been created, with each procedure having unique features and benefits. In particular, the Implicit Relational Assessment Procedure </w:t>
      </w:r>
      <w:r w:rsidRPr="005211F1">
        <w:fldChar w:fldCharType="begin"/>
      </w:r>
      <w:r w:rsidR="00D12214">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5211F1">
        <w:fldChar w:fldCharType="separate"/>
      </w:r>
      <w:r w:rsidRPr="005211F1">
        <w:t>(IRAP: Barnes-Holmes et al., 2010)</w:t>
      </w:r>
      <w:r w:rsidRPr="005211F1">
        <w:fldChar w:fldCharType="end"/>
      </w:r>
      <w:r w:rsidRPr="005211F1">
        <w:t xml:space="preserve"> is acknowledged to be one of few implicit measures that allows researchers to assess the relations between stimuli of interest </w:t>
      </w:r>
      <w:r w:rsidRPr="005211F1">
        <w:fldChar w:fldCharType="begin"/>
      </w:r>
      <w:r w:rsidR="00D12214">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5211F1">
        <w:fldChar w:fldCharType="separate"/>
      </w:r>
      <w:r w:rsidRPr="005211F1">
        <w:t>(Gawronski &amp; De Houwer, 2011)</w:t>
      </w:r>
      <w:r w:rsidRPr="005211F1">
        <w:fldChar w:fldCharType="end"/>
      </w:r>
      <w:r w:rsidRPr="005211F1">
        <w:t xml:space="preserve">. That is, the IRAP can assess not only how automatically concepts and attributes are associated (e.g., self and negative) but also the manner in which they are related. For example, the distinction between “I am bad” versus “I want to be bad” </w:t>
      </w:r>
      <w:r w:rsidRPr="005211F1">
        <w:fldChar w:fldCharType="begin"/>
      </w:r>
      <w:r w:rsidR="00D12214">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5211F1">
        <w:fldChar w:fldCharType="separate"/>
      </w:r>
      <w:r w:rsidRPr="005211F1">
        <w:t>(Remue et al., 2013, 2014)</w:t>
      </w:r>
      <w:r w:rsidRPr="005211F1">
        <w:fldChar w:fldCharType="end"/>
      </w:r>
      <w:r w:rsidRPr="005211F1">
        <w:t xml:space="preserve">. IRAP researchers have offered this distinction as a potential benefit of the procedure compared to associative measures </w:t>
      </w:r>
      <w:r w:rsidRPr="005211F1">
        <w:fldChar w:fldCharType="begin"/>
      </w:r>
      <w:r w:rsidR="00D12214">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(Gawronski &amp; De Houwer, 2011; Hughes et al., 2012)</w:t>
      </w:r>
      <w:r w:rsidRPr="005211F1">
        <w:fldChar w:fldCharType="end"/>
      </w:r>
      <w:r w:rsidRPr="005211F1">
        <w:t>.</w:t>
      </w:r>
    </w:p>
    <w:p w14:paraId="0F6396F1" w14:textId="77777777" w:rsidR="000D4308" w:rsidRPr="005211F1" w:rsidRDefault="000D4308" w:rsidP="000D4308">
      <w:pPr>
        <w:pStyle w:val="Heading2"/>
      </w:pPr>
      <w:r w:rsidRPr="005211F1">
        <w:t>Generic patterns in IRAP data</w:t>
      </w:r>
    </w:p>
    <w:p w14:paraId="7AA24E46" w14:textId="78A9A191" w:rsidR="000D4308" w:rsidRPr="005211F1" w:rsidRDefault="000D4308" w:rsidP="000D4308">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 xml:space="preserve">(Hussey, </w:t>
      </w:r>
      <w:r w:rsidRPr="005211F1">
        <w:t>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0D4308">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0D4308">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w:t>
      </w:r>
      <w:r w:rsidRPr="005211F1">
        <w:lastRenderedPageBreak/>
        <w:t xml:space="preserve">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0D4308">
      <w:pPr>
        <w:pStyle w:val="Heading2"/>
      </w:pPr>
      <w:r w:rsidRPr="005211F1">
        <w:t>Goals of the current research</w:t>
      </w:r>
    </w:p>
    <w:p w14:paraId="56BA3AB9" w14:textId="77777777" w:rsidR="000D4308" w:rsidRPr="005211F1" w:rsidRDefault="000D4308" w:rsidP="000D4308">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0D4308">
      <w:r w:rsidRPr="005211F1">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0D4308">
      <w:pPr>
        <w:pStyle w:val="Heading1"/>
      </w:pPr>
      <w:bookmarkStart w:id="2" w:name="_yzqcyehgy7mj" w:colFirst="0" w:colLast="0"/>
      <w:bookmarkEnd w:id="2"/>
      <w:r w:rsidRPr="005211F1">
        <w:t>Method</w:t>
      </w:r>
    </w:p>
    <w:p w14:paraId="338710C0" w14:textId="6727FCC8" w:rsidR="000D4308" w:rsidRPr="005211F1" w:rsidRDefault="000D4308" w:rsidP="000D4308">
      <w:r w:rsidRPr="005211F1">
        <w:t>All data and code for data processing and analysis code is available on the Open Science Framework (</w:t>
      </w:r>
      <w:hyperlink r:id="rId13"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0D4308">
      <w:pPr>
        <w:pStyle w:val="Heading2"/>
        <w:rPr>
          <w:rStyle w:val="Heading3Char"/>
          <w:b/>
          <w:bCs/>
        </w:rPr>
      </w:pPr>
      <w:bookmarkStart w:id="3" w:name="_6a1sgl1fgfyh" w:colFirst="0" w:colLast="0"/>
      <w:bookmarkEnd w:id="3"/>
      <w:r w:rsidRPr="005211F1">
        <w:rPr>
          <w:rStyle w:val="Heading3Char"/>
          <w:b/>
          <w:bCs/>
        </w:rPr>
        <w:t>Data</w:t>
      </w:r>
    </w:p>
    <w:p w14:paraId="41421657" w14:textId="5750C3DA" w:rsidR="000D4308" w:rsidRPr="005211F1" w:rsidRDefault="000D4308" w:rsidP="000D4308">
      <w:r w:rsidRPr="005211F1">
        <w:t xml:space="preserve">Data was taken from an existing, publicly available dataset of IRAP data </w:t>
      </w:r>
      <w:r w:rsidRPr="005211F1">
        <w:fldChar w:fldCharType="begin"/>
      </w:r>
      <w:r w:rsidR="00D12214">
        <w:instrText xml:space="preserve"> ADDIN ZOTERO_ITEM CSL_CITATION {"citationID":"ned0rxUt","properties":{"formattedCitation":"(osf.io/v3twe; see Hussey &amp; Drake, 2020)","plainCitation":"(osf.io/v3twe;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xml:space="preserve">. The current study therefore employs secondary analysis of existing data, with sample size being determined by data availability. Inclusion criteria were as follows: (1) The study must have included at least one standard IRAP (i.e., not variants such as the MT-IRAP or Training IRAP); (2) The IRAP must employ single-word valenced attribute category stimuli (e.g., positive vs. negative). This did not include other more specific categorizations (e.g., masculine/feminine) or more elaborate propositions (e.g., ‘I can approach’ vs. ‘I cannot tolerate it’). This served to limit the </w:t>
      </w:r>
      <w:r w:rsidRPr="005211F1">
        <w:t xml:space="preserve">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r w:rsidR="003952F7">
        <w:t xml:space="preserve">using 12 stimuli sets </w:t>
      </w:r>
      <w:r w:rsidRPr="005211F1">
        <w:t>and a total of 753 participants met inclusion criteria. See Figure 2 for a list of all domains.</w:t>
      </w:r>
    </w:p>
    <w:p w14:paraId="1F5FDFA6" w14:textId="77777777" w:rsidR="000D4308" w:rsidRPr="005211F1" w:rsidRDefault="000D4308" w:rsidP="000D4308">
      <w:pPr>
        <w:pStyle w:val="Heading2"/>
      </w:pPr>
      <w:r w:rsidRPr="005211F1">
        <w:t>Performance exclusions</w:t>
      </w:r>
    </w:p>
    <w:p w14:paraId="3C13A731" w14:textId="3001C49D" w:rsidR="000D4308" w:rsidRPr="005211F1" w:rsidRDefault="000D4308" w:rsidP="000D4308">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4" w:name="_5g8p8jzfdniw" w:colFirst="0" w:colLast="0"/>
      <w:bookmarkEnd w:id="4"/>
      <w:r w:rsidRPr="005211F1">
        <w:t xml:space="preserve"> </w:t>
      </w:r>
    </w:p>
    <w:p w14:paraId="5901CC01" w14:textId="77777777" w:rsidR="000D4308" w:rsidRPr="005211F1" w:rsidRDefault="000D4308" w:rsidP="000D4308">
      <w:pPr>
        <w:pStyle w:val="Heading2"/>
      </w:pPr>
      <w:bookmarkStart w:id="5" w:name="_ewb4gz3cin37" w:colFirst="0" w:colLast="0"/>
      <w:bookmarkEnd w:id="5"/>
      <w:r w:rsidRPr="005211F1">
        <w:t>Participants</w:t>
      </w:r>
    </w:p>
    <w:p w14:paraId="34FC2DF6" w14:textId="77777777" w:rsidR="000D4308" w:rsidRPr="005211F1" w:rsidRDefault="000D4308" w:rsidP="000D4308">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6" w:name="_yzgpn55klhwa" w:colFirst="0" w:colLast="0"/>
      <w:bookmarkEnd w:id="6"/>
    </w:p>
    <w:p w14:paraId="497C09E9" w14:textId="77777777" w:rsidR="000D4308" w:rsidRPr="005211F1" w:rsidRDefault="000D4308" w:rsidP="000D4308">
      <w:pPr>
        <w:pStyle w:val="Heading2"/>
      </w:pPr>
      <w:r w:rsidRPr="005211F1">
        <w:t>Measures</w:t>
      </w:r>
    </w:p>
    <w:p w14:paraId="36951DCA" w14:textId="68A7F845" w:rsidR="000D4308" w:rsidRPr="005211F1" w:rsidRDefault="000D4308" w:rsidP="000D4308">
      <w:bookmarkStart w:id="7" w:name="_e4ajn071d6fh" w:colFirst="0" w:colLast="0"/>
      <w:bookmarkEnd w:id="7"/>
      <w:r w:rsidRPr="005211F1">
        <w:t xml:space="preserve">The IRAP is a computer-based reaction time task. Its procedural parameters have been discussed in great detail in many other papers </w:t>
      </w:r>
      <w:r w:rsidRPr="005211F1">
        <w:fldChar w:fldCharType="begin"/>
      </w:r>
      <w:r w:rsidR="00D12214">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D12214">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w:t>
      </w:r>
      <w:r w:rsidRPr="005211F1">
        <w:lastRenderedPageBreak/>
        <w:t xml:space="preserve">participants proceed to the test block (typically three pairs). Only data from the test blocks is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4" w:history="1">
        <w:r w:rsidRPr="005211F1">
          <w:rPr>
            <w:rStyle w:val="Hyperlink"/>
          </w:rPr>
          <w:t>osf.io/v3twe</w:t>
        </w:r>
      </w:hyperlink>
      <w:r w:rsidRPr="005211F1">
        <w:t>).</w:t>
      </w:r>
    </w:p>
    <w:p w14:paraId="11A4A8AD" w14:textId="77777777" w:rsidR="000D4308" w:rsidRPr="005211F1" w:rsidRDefault="000D4308" w:rsidP="000D4308">
      <w:pPr>
        <w:pStyle w:val="Heading2"/>
      </w:pPr>
      <w:r w:rsidRPr="005211F1">
        <w:t>Data processing</w:t>
      </w:r>
    </w:p>
    <w:p w14:paraId="74E7A39A" w14:textId="6E6E524F" w:rsidR="000D4308" w:rsidRPr="005211F1" w:rsidRDefault="000D4308" w:rsidP="000D4308">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D12214">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0D4308">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0D4308">
      <w:pPr>
        <w:pStyle w:val="Heading1"/>
      </w:pPr>
      <w:r w:rsidRPr="005211F1">
        <w:t>Results</w:t>
      </w:r>
    </w:p>
    <w:p w14:paraId="6AD88064" w14:textId="77777777" w:rsidR="000D4308" w:rsidRPr="005211F1" w:rsidRDefault="000D4308" w:rsidP="000D4308">
      <w:pPr>
        <w:pStyle w:val="Heading2"/>
      </w:pPr>
      <w:r w:rsidRPr="005211F1">
        <w:t>Evidence for the generic pattern</w:t>
      </w:r>
    </w:p>
    <w:p w14:paraId="0EC268FA" w14:textId="713BDFF2" w:rsidR="000D4308" w:rsidRPr="005211F1" w:rsidRDefault="000D4308" w:rsidP="000D4308">
      <w:r w:rsidRPr="005211F1">
        <w:t>We hypothesized that if the IRAP is relatively sensitive to the domain being assessed</w:t>
      </w:r>
      <w:r w:rsidR="00581EAA">
        <w:t xml:space="preserve"> then </w:t>
      </w:r>
      <w:r w:rsidRPr="005211F1">
        <w:t xml:space="preserve">a greater proportion of variance </w:t>
      </w:r>
      <w:r w:rsidR="00581EAA">
        <w:t>will</w:t>
      </w:r>
      <w:r w:rsidR="00581EAA" w:rsidRPr="005211F1">
        <w:t xml:space="preserve"> </w:t>
      </w:r>
      <w:r w:rsidRPr="005211F1">
        <w:t>be attributable to the main effect for IRAP stimuli domain and/or the interaction between domain and trial type</w:t>
      </w:r>
      <w:r w:rsidR="00581EAA">
        <w:t xml:space="preserve"> than for the main effect for trial type</w:t>
      </w:r>
      <w:r w:rsidRPr="005211F1">
        <w:t>. However, if IRAP effects are mostly driven by the generic pattern then the main effect for trial type effect would be larger</w:t>
      </w:r>
      <w:r w:rsidR="00581EAA">
        <w:t xml:space="preserve"> than the main effect for domain or their interaction effect</w:t>
      </w:r>
      <w:r w:rsidRPr="005211F1">
        <w:t xml:space="preserve">. This </w:t>
      </w:r>
      <w:r w:rsidR="00581EAA">
        <w:t xml:space="preserve">latter scenario </w:t>
      </w:r>
      <w:r w:rsidRPr="005211F1">
        <w:t>would imply that the IRAP is relatively insensitive to the stimulus domain being assessed.</w:t>
      </w:r>
    </w:p>
    <w:p w14:paraId="534200FB" w14:textId="253D7565" w:rsidR="000D4308" w:rsidRDefault="000D4308" w:rsidP="000D4308">
      <w:r w:rsidRPr="005211F1">
        <w:t xml:space="preserve">A mixed within-between ANOVA was run using type III sum of squares method with IRAP </w:t>
      </w:r>
      <w:r w:rsidRPr="005211F1">
        <w:rPr>
          <w:i/>
        </w:rPr>
        <w:t>D</w:t>
      </w:r>
      <w:r w:rsidRPr="005211F1">
        <w:t xml:space="preserve"> scores as the dependent variable, IRAP trial-type as the within </w:t>
      </w:r>
      <w:proofErr w:type="gramStart"/>
      <w:r w:rsidRPr="005211F1">
        <w:t>subjects</w:t>
      </w:r>
      <w:proofErr w:type="gramEnd"/>
      <w:r w:rsidRPr="005211F1">
        <w:t xml:space="preserve"> independent variable (i.e., Category 1 – Positive, Category 1 – Negative, Category 2 – Positive, Category 2 – Negative), and domain as the between subjects independent variable. Only data from the domains featuring known-words was used (i.e., all domains other than the non-words IRAP). Because our hypothes</w:t>
      </w:r>
      <w:r w:rsidR="009B12B3">
        <w:t>i</w:t>
      </w:r>
      <w:r w:rsidRPr="005211F1">
        <w:t xml:space="preserve">s </w:t>
      </w:r>
      <w:r w:rsidR="009B12B3">
        <w:t>involved</w:t>
      </w:r>
      <w:r w:rsidRPr="005211F1">
        <w:t xml:space="preserve"> comparing the proportion of variance attributable to </w:t>
      </w:r>
      <w:r w:rsidR="009B12B3">
        <w:t xml:space="preserve">the effects </w:t>
      </w:r>
      <w:r w:rsidRPr="005211F1">
        <w:t xml:space="preserve">effect rather than assessing differences in means, only the ANOVA effect </w:t>
      </w:r>
      <w:r w:rsidRPr="005211F1">
        <w:t xml:space="preserve">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w:t>
      </w:r>
      <w:r w:rsidR="009B12B3">
        <w:t>Point estimates for effect sizes are computed as m</w:t>
      </w:r>
      <w:r w:rsidRPr="005211F1">
        <w:t xml:space="preserve">edian bootstrapped estimates for robustness. Following standard practice, 90% confidence intervals are reported </w:t>
      </w:r>
      <w:r w:rsidR="00DC7514">
        <w:t xml:space="preserve">rather than 95% confidence intervals </w:t>
      </w:r>
      <w:r w:rsidRPr="005211F1">
        <w:t xml:space="preserve">on the basis that squared effect sizes can only be positive numbers. </w:t>
      </w:r>
    </w:p>
    <w:p w14:paraId="28987B74" w14:textId="7CC4D88B" w:rsidR="00F102A7" w:rsidRDefault="00F102A7" w:rsidP="00F102A7">
      <w:pPr>
        <w:ind w:firstLine="0"/>
      </w:pPr>
    </w:p>
    <w:p w14:paraId="6E8799D8" w14:textId="77777777" w:rsidR="00F102A7" w:rsidRPr="009B786B" w:rsidRDefault="00F102A7" w:rsidP="00F102A7">
      <w:pPr>
        <w:ind w:firstLine="0"/>
        <w:jc w:val="center"/>
      </w:pPr>
      <w:r>
        <w:rPr>
          <w:noProof/>
        </w:rPr>
        <w:drawing>
          <wp:inline distT="0" distB="0" distL="0" distR="0" wp14:anchorId="3DF42DFE" wp14:editId="5B954822">
            <wp:extent cx="2755900" cy="3100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2755900" cy="3100705"/>
                    </a:xfrm>
                    <a:prstGeom prst="rect">
                      <a:avLst/>
                    </a:prstGeom>
                  </pic:spPr>
                </pic:pic>
              </a:graphicData>
            </a:graphic>
          </wp:inline>
        </w:drawing>
      </w:r>
    </w:p>
    <w:p w14:paraId="6325D89F" w14:textId="77777777" w:rsidR="00F102A7" w:rsidRPr="009B786B" w:rsidRDefault="00F102A7" w:rsidP="00F102A7">
      <w:pPr>
        <w:pStyle w:val="figuretitles"/>
      </w:pPr>
      <w:r w:rsidRPr="009B786B">
        <w:rPr>
          <w:i/>
        </w:rPr>
        <w:t>Figure 1.</w:t>
      </w:r>
      <w:r w:rsidRPr="009B786B">
        <w:t xml:space="preserve"> Effect size estimates for the ANOVAs.</w:t>
      </w:r>
    </w:p>
    <w:p w14:paraId="26B450AC" w14:textId="77777777" w:rsidR="00F102A7" w:rsidRPr="005211F1" w:rsidRDefault="00F102A7" w:rsidP="00F102A7">
      <w:pPr>
        <w:ind w:firstLine="0"/>
      </w:pPr>
    </w:p>
    <w:p w14:paraId="6518DF41" w14:textId="27593B1C" w:rsidR="00FF65C2" w:rsidRPr="005211F1" w:rsidRDefault="000D4308" w:rsidP="00F102A7">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r w:rsidR="00AD7A86">
        <w:t xml:space="preserve">. </w:t>
      </w:r>
      <w:proofErr w:type="gramStart"/>
      <w:r w:rsidR="00AD7A86">
        <w:t>I</w:t>
      </w:r>
      <w:r w:rsidR="002C6BD6">
        <w:t>ndeed</w:t>
      </w:r>
      <w:proofErr w:type="gramEnd"/>
      <w:r w:rsidR="002C6BD6">
        <w:t xml:space="preserve"> the generalized form of this effect size was created for exactly such purposes.</w:t>
      </w:r>
      <w:r w:rsidR="00AD7A86">
        <w:t xml:space="preserve"> </w:t>
      </w:r>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70</w:t>
      </w:r>
      <w:r w:rsidRPr="005211F1">
        <w:t>, 90% CI [0.6</w:t>
      </w:r>
      <w:r w:rsidR="002E00E1">
        <w:t>6</w:t>
      </w:r>
      <w:r w:rsidRPr="005211F1">
        <w:t>, 0.7</w:t>
      </w:r>
      <w:r w:rsidR="002E00E1">
        <w:t>5</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r w:rsidR="002E00E1">
        <w:t>4</w:t>
      </w:r>
      <w:r w:rsidRPr="005211F1">
        <w:t>, 90% CI [0.</w:t>
      </w:r>
      <w:r w:rsidR="002E00E1">
        <w:t>22</w:t>
      </w:r>
      <w:r w:rsidRPr="005211F1">
        <w:t>, 0.2</w:t>
      </w:r>
      <w:r w:rsidR="002E00E1">
        <w:t>7</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r w:rsidR="002E00E1">
        <w:t>7</w:t>
      </w:r>
      <w:r w:rsidRPr="005211F1">
        <w:t>, 90% CI [0.1</w:t>
      </w:r>
      <w:r w:rsidR="002E00E1">
        <w:t>5</w:t>
      </w:r>
      <w:r w:rsidRPr="005211F1">
        <w:t>, 0.</w:t>
      </w:r>
      <w:r w:rsidR="002E00E1">
        <w:t>19</w:t>
      </w:r>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 90% CI [0.07, 0.1</w:t>
      </w:r>
      <w:r w:rsidR="002E00E1">
        <w:t>4</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r w:rsidR="002E00E1">
        <w:t>8</w:t>
      </w:r>
      <w:r w:rsidRPr="005211F1">
        <w:t>, 90% CI [0.0</w:t>
      </w:r>
      <w:r w:rsidR="002E00E1">
        <w:t>6</w:t>
      </w:r>
      <w:r w:rsidRPr="005211F1">
        <w:t>, 0.</w:t>
      </w:r>
      <w:r w:rsidR="002E00E1">
        <w:t>10</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[0.0</w:t>
      </w:r>
      <w:r w:rsidR="002E00E1">
        <w:t>2</w:t>
      </w:r>
      <w:r w:rsidRPr="005211F1">
        <w:t>, 0.0</w:t>
      </w:r>
      <w:r w:rsidR="002E00E1">
        <w:t>4</w:t>
      </w:r>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09</w:t>
      </w:r>
      <w:r w:rsidRPr="005211F1">
        <w:t>, 90% CI [0.0</w:t>
      </w:r>
      <w:r w:rsidR="002E00E1">
        <w:t>7</w:t>
      </w:r>
      <w:r w:rsidRPr="005211F1">
        <w:t>, 0.1</w:t>
      </w:r>
      <w:r w:rsidR="002E00E1">
        <w:t>2</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 90% CI [0.03, 0.05],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90% CI [0.02, 0.0</w:t>
      </w:r>
      <w:r w:rsidR="002E00E1">
        <w:t>4</w:t>
      </w:r>
      <w:r w:rsidRPr="005211F1">
        <w:t xml:space="preserve">]). Results are illustrated in Figure 1. </w:t>
      </w:r>
      <w:r w:rsidRPr="005211F1">
        <w:lastRenderedPageBreak/>
        <w:t xml:space="preserve">Results therefore supported the conclusion that variation in the IRAP effects are mostly attributable to a generic pattern among the IRAP trial types. IRAP effects are therefore relatively insensitive to the attitude domain being assessed. </w:t>
      </w:r>
    </w:p>
    <w:p w14:paraId="151AF91E" w14:textId="77777777" w:rsidR="000D4308" w:rsidRPr="005211F1" w:rsidRDefault="000D4308" w:rsidP="000D4308">
      <w:pPr>
        <w:pStyle w:val="Heading2"/>
      </w:pPr>
      <w:r w:rsidRPr="005211F1">
        <w:t xml:space="preserve">Estimating the generic pattern </w:t>
      </w:r>
    </w:p>
    <w:p w14:paraId="46D3BED4" w14:textId="77777777" w:rsidR="000D4308" w:rsidRPr="005211F1" w:rsidRDefault="000D4308" w:rsidP="000D4308">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211F1" w:rsidRDefault="000D4308" w:rsidP="000D4308">
      <w:pPr>
        <w:ind w:firstLine="0"/>
        <w:rPr>
          <w:rFonts w:ascii="Monaco" w:hAnsi="Monaco"/>
        </w:rPr>
      </w:pPr>
      <w:r w:rsidRPr="005211F1">
        <w:rPr>
          <w:rFonts w:ascii="Monaco" w:hAnsi="Monaco"/>
        </w:rPr>
        <w:t xml:space="preserve">D ~ 1 + </w:t>
      </w:r>
      <w:proofErr w:type="spellStart"/>
      <w:r w:rsidRPr="005211F1">
        <w:rPr>
          <w:rFonts w:ascii="Monaco" w:hAnsi="Monaco"/>
        </w:rPr>
        <w:t>trialtype</w:t>
      </w:r>
      <w:proofErr w:type="spellEnd"/>
      <w:r w:rsidRPr="005211F1">
        <w:rPr>
          <w:rFonts w:ascii="Monaco" w:hAnsi="Monaco"/>
        </w:rPr>
        <w:t xml:space="preserve"> + (1 | domain) + (1 | participant)</w:t>
      </w:r>
    </w:p>
    <w:p w14:paraId="494C4F07" w14:textId="792BAE14" w:rsidR="000D4308" w:rsidRPr="005211F1" w:rsidRDefault="000D4308" w:rsidP="00BB110C">
      <w:r w:rsidRPr="005211F1">
        <w:t xml:space="preserve">The generic pattern was therefore estimated via the estimated means for each trial type. Estimated means were Category 1 – Positive: </w:t>
      </w:r>
      <w:r w:rsidRPr="005211F1">
        <w:rPr>
          <w:i/>
        </w:rPr>
        <w:t>M</w:t>
      </w:r>
      <w:r w:rsidRPr="005211F1">
        <w:t xml:space="preserve"> = 0.</w:t>
      </w:r>
      <w:r w:rsidR="00C21CEC">
        <w:t>34</w:t>
      </w:r>
      <w:r w:rsidRPr="005211F1">
        <w:t>, 95% CI = [0.</w:t>
      </w:r>
      <w:r w:rsidR="00C21CEC">
        <w:t>3</w:t>
      </w:r>
      <w:r w:rsidRPr="005211F1">
        <w:t>0, 0.</w:t>
      </w:r>
      <w:r w:rsidR="00C21CEC">
        <w:t>38</w:t>
      </w:r>
      <w:r w:rsidRPr="005211F1">
        <w:t xml:space="preserve">], </w:t>
      </w:r>
      <w:r w:rsidRPr="005211F1">
        <w:rPr>
          <w:i/>
        </w:rPr>
        <w:t>p</w:t>
      </w:r>
      <w:r w:rsidRPr="005211F1">
        <w:t xml:space="preserve"> &lt; .001; Category 1 – Negative: </w:t>
      </w:r>
      <w:r w:rsidRPr="005211F1">
        <w:rPr>
          <w:i/>
        </w:rPr>
        <w:t>M</w:t>
      </w:r>
      <w:r w:rsidRPr="005211F1">
        <w:t xml:space="preserve"> = 0.</w:t>
      </w:r>
      <w:r w:rsidR="00C21CEC">
        <w:t>14</w:t>
      </w:r>
      <w:r w:rsidRPr="005211F1">
        <w:t>, 95% CI = [0.0</w:t>
      </w:r>
      <w:r w:rsidR="00C21CEC">
        <w:t>6</w:t>
      </w:r>
      <w:r w:rsidRPr="005211F1">
        <w:t>, 0.</w:t>
      </w:r>
      <w:r w:rsidR="00C21CEC">
        <w:t>21</w:t>
      </w:r>
      <w:r w:rsidRPr="005211F1">
        <w:t xml:space="preserve">], </w:t>
      </w:r>
      <w:r w:rsidRPr="005211F1">
        <w:rPr>
          <w:i/>
        </w:rPr>
        <w:t>p</w:t>
      </w:r>
      <w:r w:rsidRPr="005211F1">
        <w:t xml:space="preserve"> &lt; .001; Category 2 – Positive: </w:t>
      </w:r>
      <w:r w:rsidRPr="005211F1">
        <w:rPr>
          <w:i/>
        </w:rPr>
        <w:t>M</w:t>
      </w:r>
      <w:r w:rsidRPr="005211F1">
        <w:t xml:space="preserve"> = -0.</w:t>
      </w:r>
      <w:r w:rsidR="00C21CEC">
        <w:t>20</w:t>
      </w:r>
      <w:r w:rsidRPr="005211F1">
        <w:t>, 95% CI = [-0.</w:t>
      </w:r>
      <w:r w:rsidR="00C21CEC">
        <w:t>28</w:t>
      </w:r>
      <w:r w:rsidRPr="005211F1">
        <w:t>, -0.</w:t>
      </w:r>
      <w:r w:rsidR="00C21CEC">
        <w:t>12</w:t>
      </w:r>
      <w:r w:rsidRPr="005211F1">
        <w:t xml:space="preserve">], </w:t>
      </w:r>
      <w:r w:rsidRPr="005211F1">
        <w:rPr>
          <w:i/>
        </w:rPr>
        <w:t>p</w:t>
      </w:r>
      <w:r w:rsidRPr="005211F1">
        <w:t xml:space="preserve"> &lt; .001; Category 2 – Negative: </w:t>
      </w:r>
      <w:r w:rsidRPr="005211F1">
        <w:rPr>
          <w:i/>
        </w:rPr>
        <w:t>M</w:t>
      </w:r>
      <w:r w:rsidRPr="005211F1">
        <w:t xml:space="preserve"> = 0.0</w:t>
      </w:r>
      <w:r w:rsidR="00C21CEC">
        <w:t>2</w:t>
      </w:r>
      <w:r w:rsidRPr="005211F1">
        <w:t>, 95% CI = [</w:t>
      </w:r>
      <w:r w:rsidR="00C21CEC">
        <w:t>-</w:t>
      </w:r>
      <w:r w:rsidRPr="005211F1">
        <w:t>0.0</w:t>
      </w:r>
      <w:r w:rsidR="00C21CEC">
        <w:t>6</w:t>
      </w:r>
      <w:r w:rsidRPr="005211F1">
        <w:t>, 0.0</w:t>
      </w:r>
      <w:r w:rsidR="00C21CEC">
        <w:t>9</w:t>
      </w:r>
      <w:r w:rsidRPr="005211F1">
        <w:t xml:space="preserve">], </w:t>
      </w:r>
      <w:r w:rsidRPr="005211F1">
        <w:rPr>
          <w:i/>
        </w:rPr>
        <w:t>p</w:t>
      </w:r>
      <w:r w:rsidRPr="005211F1">
        <w:t xml:space="preserve"> &lt; .001. This pattern is illustrated in Figure 2 (upper panel), along with the data from each attitude domain. </w:t>
      </w:r>
    </w:p>
    <w:p w14:paraId="0F808FF2" w14:textId="2E3E90F5" w:rsidR="000D4308" w:rsidRDefault="000D4308" w:rsidP="000D4308">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r w:rsidR="009E5A0D">
        <w:t xml:space="preserve">Nonetheless, visual </w:t>
      </w:r>
      <w:r w:rsidR="00030308">
        <w:t>inspection</w:t>
      </w:r>
      <w:r w:rsidR="009E5A0D">
        <w:t xml:space="preserve"> of the plot reveals a strikingly similar pattern between the trial types, despite one set of IRAPs supposedly measuring attitudes to a set of domains, and the other employing nonsense words. </w:t>
      </w:r>
    </w:p>
    <w:p w14:paraId="00A60681" w14:textId="7C5FA125" w:rsidR="008E5DAD" w:rsidRDefault="008E5DAD" w:rsidP="008E5DAD">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00D12214">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2D4B59">
      <w:pPr>
        <w:ind w:firstLine="0"/>
      </w:pPr>
    </w:p>
    <w:p w14:paraId="65E1F17D" w14:textId="46B52243" w:rsidR="002D4B59" w:rsidRPr="009B786B" w:rsidRDefault="00030308" w:rsidP="002D4B59">
      <w:pPr>
        <w:ind w:firstLine="0"/>
      </w:pPr>
      <w:r>
        <w:rPr>
          <w:noProof/>
        </w:rPr>
        <w:drawing>
          <wp:inline distT="0" distB="0" distL="0" distR="0" wp14:anchorId="112C9B48" wp14:editId="525E468A">
            <wp:extent cx="2755900" cy="3215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2755900" cy="3215005"/>
                    </a:xfrm>
                    <a:prstGeom prst="rect">
                      <a:avLst/>
                    </a:prstGeom>
                  </pic:spPr>
                </pic:pic>
              </a:graphicData>
            </a:graphic>
          </wp:inline>
        </w:drawing>
      </w:r>
    </w:p>
    <w:p w14:paraId="2BD286B4" w14:textId="77E92F7B" w:rsidR="002D4B59" w:rsidRDefault="002D4B59" w:rsidP="00F3068A">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F3068A">
      <w:pPr>
        <w:pStyle w:val="figuretitles"/>
      </w:pPr>
    </w:p>
    <w:p w14:paraId="4E5CBC0C" w14:textId="77777777" w:rsidR="002D4B59" w:rsidRDefault="002D4B59" w:rsidP="008E5DAD">
      <w:pPr>
        <w:ind w:firstLine="0"/>
      </w:pPr>
    </w:p>
    <w:p w14:paraId="103C8F40" w14:textId="19F005C7" w:rsidR="002D4B59" w:rsidRPr="009B786B" w:rsidRDefault="00030308" w:rsidP="002D4B59">
      <w:pPr>
        <w:ind w:firstLine="0"/>
      </w:pPr>
      <w:r>
        <w:rPr>
          <w:noProof/>
        </w:rPr>
        <w:drawing>
          <wp:inline distT="0" distB="0" distL="0" distR="0" wp14:anchorId="34BB1E94" wp14:editId="7CC5EC60">
            <wp:extent cx="2755900" cy="1929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2755900" cy="1929130"/>
                    </a:xfrm>
                    <a:prstGeom prst="rect">
                      <a:avLst/>
                    </a:prstGeom>
                  </pic:spPr>
                </pic:pic>
              </a:graphicData>
            </a:graphic>
          </wp:inline>
        </w:drawing>
      </w:r>
    </w:p>
    <w:p w14:paraId="2177E944" w14:textId="2E392EF0" w:rsidR="002D4B59" w:rsidRDefault="002D4B59" w:rsidP="005963FA">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62CA84A1" w14:textId="77777777" w:rsidR="00DD754F" w:rsidRPr="005211F1" w:rsidRDefault="00DD754F" w:rsidP="005963FA">
      <w:pPr>
        <w:pStyle w:val="figuretitles"/>
      </w:pPr>
    </w:p>
    <w:p w14:paraId="06803699" w14:textId="77777777" w:rsidR="000D4308" w:rsidRPr="005211F1" w:rsidRDefault="000D4308" w:rsidP="000D4308">
      <w:pPr>
        <w:pStyle w:val="Heading1"/>
      </w:pPr>
      <w:r w:rsidRPr="005211F1">
        <w:t>Discussion</w:t>
      </w:r>
    </w:p>
    <w:p w14:paraId="7FBB50F6" w14:textId="5E6F239D" w:rsidR="000D4308" w:rsidRPr="005211F1" w:rsidRDefault="000D4308" w:rsidP="000D4308">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226DF7D1" w:rsidR="000D4308" w:rsidRPr="005211F1" w:rsidRDefault="000D4308" w:rsidP="000D4308">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w:t>
      </w:r>
      <w:r w:rsidRPr="005211F1">
        <w:lastRenderedPageBreak/>
        <w:t xml:space="preserve">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but instead represents both differences between positive and negative 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34116865" w:rsidR="000D4308" w:rsidRPr="005211F1" w:rsidRDefault="000D4308" w:rsidP="000D4308">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0D4308">
      <w:pPr>
        <w:pStyle w:val="Heading2"/>
      </w:pPr>
      <w:r w:rsidRPr="005211F1">
        <w:t>Implications for the validity of conclusions in the published literature</w:t>
      </w:r>
    </w:p>
    <w:p w14:paraId="7E839672" w14:textId="1935A94B" w:rsidR="002D4B59" w:rsidRPr="005211F1" w:rsidRDefault="000D4308" w:rsidP="002D4B59">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5DC52F99" w14:textId="77777777" w:rsidR="00F102A7" w:rsidRPr="007666DF" w:rsidRDefault="000D4308" w:rsidP="00F102A7">
      <w:pPr>
        <w:ind w:firstLine="0"/>
        <w:rPr>
          <w:color w:val="FF0000"/>
        </w:rPr>
      </w:pPr>
      <w:r w:rsidRPr="005211F1">
        <w:t>The existence of a generic pattern has significant implications for how the results of past and future IRAP studies should be interpreted. Indeed, many of the conclusions made in the published literature may be undermined or invalidated</w:t>
      </w:r>
      <w:r w:rsidR="009F6CC6">
        <w:t xml:space="preserve"> due to the confound that the generic pattern represents</w:t>
      </w:r>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w:t>
      </w:r>
      <w:r w:rsidR="00F102A7">
        <w:t xml:space="preserve"> </w:t>
      </w:r>
      <w:r w:rsidR="00F102A7" w:rsidRPr="005211F1">
        <w:t xml:space="preserve">conclusions when a </w:t>
      </w:r>
      <w:r w:rsidR="00F102A7" w:rsidRPr="005211F1">
        <w:rPr>
          <w:i/>
        </w:rPr>
        <w:t>D</w:t>
      </w:r>
      <w:r w:rsidR="00F102A7" w:rsidRPr="005211F1">
        <w:t xml:space="preserve"> score at or near zero is treated as meaningful have been around as long as the IRAP itself </w:t>
      </w:r>
      <w:r w:rsidR="00F102A7" w:rsidRPr="005211F1">
        <w:fldChar w:fldCharType="begin"/>
      </w:r>
      <w:r w:rsidR="00F102A7">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F102A7" w:rsidRPr="005211F1">
        <w:fldChar w:fldCharType="separate"/>
      </w:r>
      <w:r w:rsidR="00F102A7" w:rsidRPr="005211F1">
        <w:t>(Blanton &amp; Jaccard, 2006)</w:t>
      </w:r>
      <w:r w:rsidR="00F102A7" w:rsidRPr="005211F1">
        <w:fldChar w:fldCharType="end"/>
      </w:r>
      <w:r w:rsidR="00F102A7" w:rsidRPr="005211F1">
        <w:t>. However, these have previously been conceptual arguments, where the current work is empirical.</w:t>
      </w:r>
    </w:p>
    <w:p w14:paraId="70BFDC97" w14:textId="77777777" w:rsidR="00F102A7" w:rsidRDefault="00F102A7" w:rsidP="00F102A7">
      <w:pPr>
        <w:rPr>
          <w:color w:val="FF0000"/>
        </w:rPr>
      </w:pPr>
      <w:r w:rsidRPr="005211F1">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p>
    <w:p w14:paraId="0B7E8F29" w14:textId="77777777" w:rsidR="00F102A7" w:rsidRDefault="00F102A7" w:rsidP="00F102A7">
      <w:pPr>
        <w:ind w:firstLine="0"/>
        <w:jc w:val="center"/>
        <w:rPr>
          <w:color w:val="FF0000"/>
        </w:rPr>
      </w:pPr>
    </w:p>
    <w:p w14:paraId="1146C694" w14:textId="77777777" w:rsidR="00F102A7" w:rsidRPr="00532235" w:rsidRDefault="00F102A7" w:rsidP="00F102A7">
      <w:pPr>
        <w:ind w:firstLine="0"/>
        <w:jc w:val="center"/>
        <w:rPr>
          <w:color w:val="FF0000"/>
        </w:rPr>
      </w:pPr>
      <w:r>
        <w:rPr>
          <w:noProof/>
          <w:color w:val="FF0000"/>
        </w:rPr>
        <w:drawing>
          <wp:inline distT="0" distB="0" distL="0" distR="0" wp14:anchorId="3BAA5F7B" wp14:editId="121DB8A5">
            <wp:extent cx="2755900" cy="1607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2755900" cy="1607820"/>
                    </a:xfrm>
                    <a:prstGeom prst="rect">
                      <a:avLst/>
                    </a:prstGeom>
                  </pic:spPr>
                </pic:pic>
              </a:graphicData>
            </a:graphic>
          </wp:inline>
        </w:drawing>
      </w:r>
    </w:p>
    <w:p w14:paraId="633CD575" w14:textId="77777777" w:rsidR="00F102A7" w:rsidRPr="00B056A5" w:rsidRDefault="00F102A7" w:rsidP="00F102A7">
      <w:pPr>
        <w:pStyle w:val="figuretitles"/>
      </w:pPr>
      <w:r w:rsidRPr="00532235">
        <w:rPr>
          <w:i/>
        </w:rPr>
        <w:t>Figure 4.</w:t>
      </w:r>
      <w:r w:rsidRPr="00532235">
        <w:t xml:space="preserve"> Statistical comparisons whose substantive conclusions are invalidated by the existence of the generic pattern among IRAP effects.</w:t>
      </w:r>
    </w:p>
    <w:p w14:paraId="6FCE9C0E" w14:textId="2FD5E476" w:rsidR="005963FA" w:rsidRDefault="000D4308" w:rsidP="004B1564">
      <w:pPr>
        <w:sectPr w:rsidR="005963FA" w:rsidSect="000D4308">
          <w:type w:val="continuous"/>
          <w:pgSz w:w="11900" w:h="16840" w:code="9"/>
          <w:pgMar w:top="1440" w:right="1440" w:bottom="1440" w:left="1440" w:header="720" w:footer="720" w:gutter="0"/>
          <w:cols w:num="2" w:space="340"/>
          <w:titlePg/>
          <w:docGrid w:linePitch="360"/>
        </w:sectPr>
      </w:pPr>
      <w:r w:rsidRPr="005211F1">
        <w:t xml:space="preserve"> </w:t>
      </w:r>
    </w:p>
    <w:p w14:paraId="6445AD02" w14:textId="77777777" w:rsidR="00703F4F" w:rsidRPr="00703F4F" w:rsidRDefault="00703F4F" w:rsidP="00703F4F">
      <w:pPr>
        <w:ind w:firstLine="0"/>
        <w:rPr>
          <w:sz w:val="16"/>
          <w:szCs w:val="16"/>
        </w:rPr>
      </w:pPr>
      <w:r w:rsidRPr="00703F4F">
        <w:rPr>
          <w:i/>
          <w:sz w:val="16"/>
          <w:szCs w:val="16"/>
        </w:rPr>
        <w:lastRenderedPageBreak/>
        <w:t>Table 1.</w:t>
      </w:r>
      <w:r w:rsidRPr="00703F4F">
        <w:rPr>
          <w:sz w:val="16"/>
          <w:szCs w:val="16"/>
        </w:rPr>
        <w:t xml:space="preserve"> A description of commonly-used methods of analysis for IRAP data, as well as the validity of the inferences which are typically made from them. </w:t>
      </w:r>
    </w:p>
    <w:p w14:paraId="600B2388" w14:textId="77777777" w:rsidR="00703F4F" w:rsidRPr="00532235" w:rsidRDefault="00703F4F" w:rsidP="00703F4F">
      <w:pPr>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703F4F"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703F4F" w:rsidRDefault="00703F4F" w:rsidP="00FC4ADD">
            <w:pPr>
              <w:ind w:firstLine="0"/>
              <w:rPr>
                <w:sz w:val="16"/>
                <w:szCs w:val="16"/>
              </w:rPr>
            </w:pPr>
            <w:r w:rsidRPr="00703F4F">
              <w:rPr>
                <w:sz w:val="16"/>
                <w:szCs w:val="16"/>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703F4F" w:rsidRDefault="00703F4F" w:rsidP="00FC4ADD">
            <w:pPr>
              <w:ind w:firstLine="0"/>
              <w:rPr>
                <w:sz w:val="16"/>
                <w:szCs w:val="16"/>
              </w:rPr>
            </w:pPr>
            <w:r w:rsidRPr="00703F4F">
              <w:rPr>
                <w:sz w:val="16"/>
                <w:szCs w:val="16"/>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703F4F" w:rsidRDefault="00703F4F" w:rsidP="00FC4ADD">
            <w:pPr>
              <w:ind w:firstLine="0"/>
              <w:rPr>
                <w:sz w:val="16"/>
                <w:szCs w:val="16"/>
              </w:rPr>
            </w:pPr>
            <w:r w:rsidRPr="00703F4F">
              <w:rPr>
                <w:sz w:val="16"/>
                <w:szCs w:val="16"/>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703F4F" w:rsidRDefault="00703F4F" w:rsidP="00FC4ADD">
            <w:pPr>
              <w:ind w:firstLine="0"/>
              <w:rPr>
                <w:sz w:val="16"/>
                <w:szCs w:val="16"/>
              </w:rPr>
            </w:pPr>
            <w:r w:rsidRPr="00703F4F">
              <w:rPr>
                <w:sz w:val="16"/>
                <w:szCs w:val="16"/>
              </w:rPr>
              <w:t>Common inference</w:t>
            </w:r>
          </w:p>
        </w:tc>
        <w:tc>
          <w:tcPr>
            <w:tcW w:w="1340" w:type="dxa"/>
            <w:tcBorders>
              <w:top w:val="single" w:sz="4" w:space="0" w:color="auto"/>
              <w:bottom w:val="single" w:sz="4" w:space="0" w:color="auto"/>
            </w:tcBorders>
          </w:tcPr>
          <w:p w14:paraId="20847D69" w14:textId="77777777" w:rsidR="00703F4F" w:rsidRPr="00703F4F" w:rsidRDefault="00703F4F" w:rsidP="00FC4ADD">
            <w:pPr>
              <w:ind w:firstLine="0"/>
              <w:rPr>
                <w:sz w:val="16"/>
                <w:szCs w:val="16"/>
              </w:rPr>
            </w:pPr>
            <w:r w:rsidRPr="00703F4F">
              <w:rPr>
                <w:sz w:val="16"/>
                <w:szCs w:val="16"/>
              </w:rPr>
              <w:t xml:space="preserve">Conclusions </w:t>
            </w:r>
          </w:p>
        </w:tc>
      </w:tr>
      <w:tr w:rsidR="00703F4F" w:rsidRPr="00703F4F"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703F4F" w:rsidRDefault="00703F4F" w:rsidP="00703F4F">
            <w:pPr>
              <w:ind w:firstLine="0"/>
              <w:jc w:val="left"/>
              <w:rPr>
                <w:sz w:val="16"/>
                <w:szCs w:val="16"/>
              </w:rPr>
            </w:pPr>
            <w:r w:rsidRPr="00703F4F">
              <w:rPr>
                <w:sz w:val="16"/>
                <w:szCs w:val="16"/>
              </w:rPr>
              <w:t xml:space="preserve">Is the “White people – positive” </w:t>
            </w:r>
            <w:r w:rsidRPr="00703F4F">
              <w:rPr>
                <w:i/>
                <w:sz w:val="16"/>
                <w:szCs w:val="16"/>
              </w:rPr>
              <w:t>D</w:t>
            </w:r>
            <w:r w:rsidRPr="00703F4F">
              <w:rPr>
                <w:sz w:val="16"/>
                <w:szCs w:val="16"/>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703F4F" w:rsidRDefault="00703F4F" w:rsidP="00703F4F">
            <w:pPr>
              <w:ind w:firstLine="0"/>
              <w:jc w:val="left"/>
              <w:rPr>
                <w:sz w:val="16"/>
                <w:szCs w:val="16"/>
              </w:rPr>
            </w:pPr>
            <w:r w:rsidRPr="00703F4F">
              <w:rPr>
                <w:sz w:val="16"/>
                <w:szCs w:val="16"/>
              </w:rPr>
              <w:t xml:space="preserve">One-sample </w:t>
            </w:r>
            <w:r w:rsidRPr="00703F4F">
              <w:rPr>
                <w:i/>
                <w:sz w:val="16"/>
                <w:szCs w:val="16"/>
              </w:rPr>
              <w:t>t</w:t>
            </w:r>
            <w:r w:rsidRPr="00703F4F">
              <w:rPr>
                <w:sz w:val="16"/>
                <w:szCs w:val="16"/>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703F4F" w:rsidRDefault="00703F4F" w:rsidP="00703F4F">
            <w:pPr>
              <w:ind w:firstLine="0"/>
              <w:jc w:val="left"/>
              <w:rPr>
                <w:sz w:val="16"/>
                <w:szCs w:val="16"/>
              </w:rPr>
            </w:pPr>
            <w:r w:rsidRPr="00703F4F">
              <w:rPr>
                <w:sz w:val="16"/>
                <w:szCs w:val="16"/>
              </w:rPr>
              <w:t>A “White people – positive” bias was observed.</w:t>
            </w:r>
          </w:p>
        </w:tc>
        <w:tc>
          <w:tcPr>
            <w:tcW w:w="1340" w:type="dxa"/>
            <w:tcBorders>
              <w:top w:val="single" w:sz="4" w:space="0" w:color="auto"/>
            </w:tcBorders>
          </w:tcPr>
          <w:p w14:paraId="1567AEC1" w14:textId="5DFC5CAD" w:rsidR="00703F4F" w:rsidRPr="00703F4F" w:rsidRDefault="00456379" w:rsidP="00703F4F">
            <w:pPr>
              <w:ind w:firstLine="0"/>
              <w:jc w:val="left"/>
              <w:rPr>
                <w:sz w:val="16"/>
                <w:szCs w:val="16"/>
              </w:rPr>
            </w:pPr>
            <w:r>
              <w:rPr>
                <w:sz w:val="16"/>
                <w:szCs w:val="16"/>
              </w:rPr>
              <w:t>Confounded</w:t>
            </w:r>
          </w:p>
        </w:tc>
      </w:tr>
      <w:tr w:rsidR="00703F4F" w:rsidRPr="00703F4F"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703F4F" w:rsidRDefault="00703F4F" w:rsidP="00703F4F">
            <w:pPr>
              <w:ind w:firstLine="0"/>
              <w:jc w:val="left"/>
              <w:rPr>
                <w:sz w:val="16"/>
                <w:szCs w:val="16"/>
              </w:rPr>
            </w:pPr>
            <w:r w:rsidRPr="00703F4F">
              <w:rPr>
                <w:sz w:val="16"/>
                <w:szCs w:val="16"/>
              </w:rPr>
              <w:t xml:space="preserve">Does participant 1’s “White people – positive” </w:t>
            </w:r>
            <w:r w:rsidRPr="00703F4F">
              <w:rPr>
                <w:i/>
                <w:sz w:val="16"/>
                <w:szCs w:val="16"/>
              </w:rPr>
              <w:t>D</w:t>
            </w:r>
            <w:r w:rsidRPr="00703F4F">
              <w:rPr>
                <w:sz w:val="16"/>
                <w:szCs w:val="16"/>
              </w:rPr>
              <w:t xml:space="preserve"> score differ from their “White people – negative” </w:t>
            </w:r>
            <w:r w:rsidRPr="00703F4F">
              <w:rPr>
                <w:i/>
                <w:sz w:val="16"/>
                <w:szCs w:val="16"/>
              </w:rPr>
              <w:t>D</w:t>
            </w:r>
            <w:r w:rsidRPr="00703F4F">
              <w:rPr>
                <w:sz w:val="16"/>
                <w:szCs w:val="16"/>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02B5F694" w14:textId="77777777" w:rsidR="00703F4F" w:rsidRPr="00703F4F" w:rsidRDefault="00703F4F" w:rsidP="00703F4F">
            <w:pPr>
              <w:ind w:firstLine="0"/>
              <w:jc w:val="left"/>
              <w:rPr>
                <w:sz w:val="16"/>
                <w:szCs w:val="16"/>
              </w:rPr>
            </w:pPr>
            <w:r w:rsidRPr="00703F4F">
              <w:rPr>
                <w:sz w:val="16"/>
                <w:szCs w:val="16"/>
              </w:rPr>
              <w:t>“White people – positive” biases were larger than “White people – negative” biases.</w:t>
            </w:r>
          </w:p>
        </w:tc>
        <w:tc>
          <w:tcPr>
            <w:tcW w:w="1340" w:type="dxa"/>
          </w:tcPr>
          <w:p w14:paraId="19C14CBB" w14:textId="101DCAD1" w:rsidR="00703F4F" w:rsidRPr="00703F4F" w:rsidRDefault="00456379" w:rsidP="00703F4F">
            <w:pPr>
              <w:ind w:firstLine="0"/>
              <w:jc w:val="left"/>
              <w:rPr>
                <w:sz w:val="16"/>
                <w:szCs w:val="16"/>
              </w:rPr>
            </w:pPr>
            <w:r>
              <w:rPr>
                <w:sz w:val="16"/>
                <w:szCs w:val="16"/>
              </w:rPr>
              <w:t>Confounded</w:t>
            </w:r>
          </w:p>
        </w:tc>
      </w:tr>
      <w:tr w:rsidR="00703F4F" w:rsidRPr="00703F4F"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 </w:t>
            </w:r>
            <w:r w:rsidRPr="00703F4F">
              <w:rPr>
                <w:sz w:val="16"/>
                <w:szCs w:val="16"/>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703F4F" w:rsidRDefault="00703F4F" w:rsidP="00703F4F">
            <w:pPr>
              <w:ind w:firstLine="0"/>
              <w:jc w:val="left"/>
              <w:rPr>
                <w:sz w:val="16"/>
                <w:szCs w:val="16"/>
              </w:rPr>
            </w:pPr>
            <w:r w:rsidRPr="00703F4F">
              <w:rPr>
                <w:sz w:val="16"/>
                <w:szCs w:val="16"/>
              </w:rPr>
              <w:t xml:space="preserve">Do </w:t>
            </w:r>
            <w:r w:rsidRPr="00703F4F">
              <w:rPr>
                <w:i/>
                <w:sz w:val="16"/>
                <w:szCs w:val="16"/>
              </w:rPr>
              <w:t>D</w:t>
            </w:r>
            <w:r w:rsidRPr="00703F4F">
              <w:rPr>
                <w:sz w:val="16"/>
                <w:szCs w:val="16"/>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703F4F" w:rsidRDefault="00703F4F" w:rsidP="00703F4F">
            <w:pPr>
              <w:ind w:firstLine="0"/>
              <w:jc w:val="left"/>
              <w:rPr>
                <w:sz w:val="16"/>
                <w:szCs w:val="16"/>
              </w:rPr>
            </w:pPr>
            <w:r w:rsidRPr="00703F4F">
              <w:rPr>
                <w:sz w:val="16"/>
                <w:szCs w:val="16"/>
              </w:rPr>
              <w:t xml:space="preserve">Within-subjects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364442D0" w14:textId="77777777" w:rsidR="00703F4F" w:rsidRPr="00703F4F" w:rsidRDefault="00703F4F" w:rsidP="00703F4F">
            <w:pPr>
              <w:ind w:firstLine="0"/>
              <w:jc w:val="left"/>
              <w:rPr>
                <w:sz w:val="16"/>
                <w:szCs w:val="16"/>
              </w:rPr>
            </w:pPr>
            <w:r w:rsidRPr="00703F4F">
              <w:rPr>
                <w:sz w:val="16"/>
                <w:szCs w:val="16"/>
              </w:rPr>
              <w:t>“White people – positive” bias changed between timepoints/after the intervention.</w:t>
            </w:r>
          </w:p>
        </w:tc>
        <w:tc>
          <w:tcPr>
            <w:tcW w:w="1340" w:type="dxa"/>
          </w:tcPr>
          <w:p w14:paraId="73C3F762"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703F4F" w:rsidRDefault="00703F4F" w:rsidP="00703F4F">
            <w:pPr>
              <w:ind w:firstLine="0"/>
              <w:jc w:val="left"/>
              <w:rPr>
                <w:sz w:val="16"/>
                <w:szCs w:val="16"/>
              </w:rPr>
            </w:pPr>
            <w:r w:rsidRPr="00703F4F">
              <w:rPr>
                <w:sz w:val="16"/>
                <w:szCs w:val="16"/>
              </w:rPr>
              <w:t>Mean</w:t>
            </w:r>
            <w:r w:rsidRPr="00703F4F">
              <w:rPr>
                <w:i/>
                <w:sz w:val="16"/>
                <w:szCs w:val="16"/>
              </w:rPr>
              <w:t xml:space="preserve"> D</w:t>
            </w:r>
            <w:r w:rsidRPr="00703F4F">
              <w:rPr>
                <w:sz w:val="16"/>
                <w:szCs w:val="16"/>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703F4F" w:rsidRDefault="00703F4F" w:rsidP="00703F4F">
            <w:pPr>
              <w:ind w:firstLine="0"/>
              <w:jc w:val="left"/>
              <w:rPr>
                <w:sz w:val="16"/>
                <w:szCs w:val="16"/>
              </w:rPr>
            </w:pPr>
            <w:r w:rsidRPr="00703F4F">
              <w:rPr>
                <w:sz w:val="16"/>
                <w:szCs w:val="16"/>
              </w:rPr>
              <w:t xml:space="preserve">Do effects on the “White people – positive” </w:t>
            </w:r>
            <w:r w:rsidRPr="00703F4F">
              <w:rPr>
                <w:i/>
                <w:sz w:val="16"/>
                <w:szCs w:val="16"/>
              </w:rPr>
              <w:t>D</w:t>
            </w:r>
            <w:r w:rsidRPr="00703F4F">
              <w:rPr>
                <w:sz w:val="16"/>
                <w:szCs w:val="16"/>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703F4F" w:rsidRDefault="00703F4F" w:rsidP="00703F4F">
            <w:pPr>
              <w:ind w:firstLine="0"/>
              <w:jc w:val="left"/>
              <w:rPr>
                <w:sz w:val="16"/>
                <w:szCs w:val="16"/>
              </w:rPr>
            </w:pPr>
            <w:r w:rsidRPr="00703F4F">
              <w:rPr>
                <w:sz w:val="16"/>
                <w:szCs w:val="16"/>
              </w:rPr>
              <w:t xml:space="preserve">Between-subjects </w:t>
            </w:r>
            <w:r w:rsidRPr="00703F4F">
              <w:rPr>
                <w:i/>
                <w:sz w:val="16"/>
                <w:szCs w:val="16"/>
              </w:rPr>
              <w:t>t</w:t>
            </w:r>
            <w:r w:rsidRPr="00703F4F">
              <w:rPr>
                <w:sz w:val="16"/>
                <w:szCs w:val="16"/>
              </w:rPr>
              <w:t>-test/ANOVA</w:t>
            </w:r>
          </w:p>
        </w:tc>
        <w:tc>
          <w:tcPr>
            <w:tcW w:w="4083" w:type="dxa"/>
            <w:shd w:val="clear" w:color="auto" w:fill="auto"/>
            <w:tcMar>
              <w:top w:w="100" w:type="dxa"/>
              <w:left w:w="100" w:type="dxa"/>
              <w:bottom w:w="100" w:type="dxa"/>
              <w:right w:w="100" w:type="dxa"/>
            </w:tcMar>
          </w:tcPr>
          <w:p w14:paraId="78EF6492" w14:textId="77777777" w:rsidR="00703F4F" w:rsidRPr="00703F4F" w:rsidRDefault="00703F4F" w:rsidP="00703F4F">
            <w:pPr>
              <w:ind w:firstLine="0"/>
              <w:jc w:val="left"/>
              <w:rPr>
                <w:sz w:val="16"/>
                <w:szCs w:val="16"/>
              </w:rPr>
            </w:pPr>
            <w:r w:rsidRPr="00703F4F">
              <w:rPr>
                <w:sz w:val="16"/>
                <w:szCs w:val="16"/>
              </w:rPr>
              <w:t>White people demonstrated a larger “White people – positive” bias than Black people.</w:t>
            </w:r>
          </w:p>
        </w:tc>
        <w:tc>
          <w:tcPr>
            <w:tcW w:w="1340" w:type="dxa"/>
          </w:tcPr>
          <w:p w14:paraId="12F23026"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703F4F" w:rsidRDefault="00703F4F" w:rsidP="00703F4F">
            <w:pPr>
              <w:ind w:firstLine="0"/>
              <w:jc w:val="left"/>
              <w:rPr>
                <w:sz w:val="16"/>
                <w:szCs w:val="16"/>
              </w:rPr>
            </w:pPr>
            <w:r w:rsidRPr="00703F4F">
              <w:rPr>
                <w:sz w:val="16"/>
                <w:szCs w:val="16"/>
              </w:rPr>
              <w:t xml:space="preserve">Are “White people – positive” </w:t>
            </w:r>
            <w:r w:rsidRPr="00703F4F">
              <w:rPr>
                <w:i/>
                <w:sz w:val="16"/>
                <w:szCs w:val="16"/>
              </w:rPr>
              <w:t>D</w:t>
            </w:r>
            <w:r w:rsidRPr="00703F4F">
              <w:rPr>
                <w:sz w:val="16"/>
                <w:szCs w:val="16"/>
              </w:rPr>
              <w:t xml:space="preserve"> scores negatively associated with “White people – negative” </w:t>
            </w:r>
            <w:r w:rsidRPr="00703F4F">
              <w:rPr>
                <w:i/>
                <w:sz w:val="16"/>
                <w:szCs w:val="16"/>
              </w:rPr>
              <w:t>D</w:t>
            </w:r>
            <w:r w:rsidRPr="00703F4F">
              <w:rPr>
                <w:sz w:val="16"/>
                <w:szCs w:val="16"/>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shd w:val="clear" w:color="auto" w:fill="auto"/>
            <w:tcMar>
              <w:top w:w="100" w:type="dxa"/>
              <w:left w:w="100" w:type="dxa"/>
              <w:bottom w:w="100" w:type="dxa"/>
              <w:right w:w="100" w:type="dxa"/>
            </w:tcMar>
          </w:tcPr>
          <w:p w14:paraId="5CD8ACEA" w14:textId="77777777" w:rsidR="00703F4F" w:rsidRPr="00703F4F" w:rsidRDefault="00703F4F" w:rsidP="00703F4F">
            <w:pPr>
              <w:ind w:firstLine="0"/>
              <w:jc w:val="left"/>
              <w:rPr>
                <w:sz w:val="16"/>
                <w:szCs w:val="16"/>
              </w:rPr>
            </w:pPr>
            <w:r w:rsidRPr="00703F4F">
              <w:rPr>
                <w:sz w:val="16"/>
                <w:szCs w:val="16"/>
              </w:rPr>
              <w:t>Positive evaluations of White people are negatively associated with negative evaluations of White people.</w:t>
            </w:r>
          </w:p>
        </w:tc>
        <w:tc>
          <w:tcPr>
            <w:tcW w:w="1340" w:type="dxa"/>
          </w:tcPr>
          <w:p w14:paraId="7F6E741B"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703F4F" w:rsidRDefault="00703F4F" w:rsidP="00703F4F">
            <w:pPr>
              <w:ind w:firstLine="0"/>
              <w:jc w:val="left"/>
              <w:rPr>
                <w:i/>
                <w:sz w:val="16"/>
                <w:szCs w:val="16"/>
              </w:rPr>
            </w:pPr>
            <w:r w:rsidRPr="00703F4F">
              <w:rPr>
                <w:i/>
                <w:sz w:val="16"/>
                <w:szCs w:val="16"/>
              </w:rPr>
              <w:t>D</w:t>
            </w:r>
            <w:r w:rsidRPr="00703F4F">
              <w:rPr>
                <w:sz w:val="16"/>
                <w:szCs w:val="16"/>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703F4F" w:rsidRDefault="00703F4F" w:rsidP="00703F4F">
            <w:pPr>
              <w:ind w:firstLine="0"/>
              <w:jc w:val="left"/>
              <w:rPr>
                <w:sz w:val="16"/>
                <w:szCs w:val="16"/>
              </w:rPr>
            </w:pPr>
            <w:r w:rsidRPr="00703F4F">
              <w:rPr>
                <w:sz w:val="16"/>
                <w:szCs w:val="16"/>
              </w:rPr>
              <w:t xml:space="preserve">Are “Black people – negative” </w:t>
            </w:r>
            <w:r w:rsidRPr="00703F4F">
              <w:rPr>
                <w:i/>
                <w:sz w:val="16"/>
                <w:szCs w:val="16"/>
              </w:rPr>
              <w:t>D</w:t>
            </w:r>
            <w:r w:rsidRPr="00703F4F">
              <w:rPr>
                <w:sz w:val="16"/>
                <w:szCs w:val="16"/>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703F4F" w:rsidRDefault="00703F4F" w:rsidP="00703F4F">
            <w:pPr>
              <w:ind w:firstLine="0"/>
              <w:jc w:val="left"/>
              <w:rPr>
                <w:sz w:val="16"/>
                <w:szCs w:val="16"/>
              </w:rPr>
            </w:pPr>
            <w:r w:rsidRPr="00703F4F">
              <w:rPr>
                <w:sz w:val="16"/>
                <w:szCs w:val="16"/>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703F4F" w:rsidRDefault="00703F4F" w:rsidP="00703F4F">
            <w:pPr>
              <w:ind w:firstLine="0"/>
              <w:jc w:val="left"/>
              <w:rPr>
                <w:sz w:val="16"/>
                <w:szCs w:val="16"/>
              </w:rPr>
            </w:pPr>
            <w:r w:rsidRPr="00703F4F">
              <w:rPr>
                <w:sz w:val="16"/>
                <w:szCs w:val="16"/>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703F4F" w:rsidRDefault="00703F4F" w:rsidP="00703F4F">
            <w:pPr>
              <w:ind w:firstLine="0"/>
              <w:jc w:val="left"/>
              <w:rPr>
                <w:sz w:val="16"/>
                <w:szCs w:val="16"/>
              </w:rPr>
            </w:pPr>
            <w:r w:rsidRPr="00703F4F">
              <w:rPr>
                <w:sz w:val="16"/>
                <w:szCs w:val="16"/>
              </w:rPr>
              <w:t>Unaffected</w:t>
            </w:r>
          </w:p>
        </w:tc>
      </w:tr>
      <w:tr w:rsidR="00703F4F" w:rsidRPr="00703F4F"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703F4F" w:rsidRDefault="00703F4F" w:rsidP="00FC4ADD">
            <w:pPr>
              <w:ind w:firstLine="0"/>
              <w:rPr>
                <w:sz w:val="16"/>
                <w:szCs w:val="16"/>
              </w:rPr>
            </w:pPr>
            <w:r w:rsidRPr="00703F4F">
              <w:rPr>
                <w:i/>
                <w:sz w:val="16"/>
                <w:szCs w:val="16"/>
              </w:rPr>
              <w:t>Notes:</w:t>
            </w:r>
            <w:r w:rsidRPr="00703F4F">
              <w:rPr>
                <w:sz w:val="16"/>
                <w:szCs w:val="16"/>
              </w:rPr>
              <w:t xml:space="preserve"> Conclusions refers to the validity of substantive domain-level conclusions in light of the existence of the generic pattern among IRAP effects.</w:t>
            </w:r>
          </w:p>
        </w:tc>
      </w:tr>
    </w:tbl>
    <w:p w14:paraId="4032F66A" w14:textId="0FAA6A3F" w:rsidR="00222377" w:rsidRDefault="00222377" w:rsidP="00222377">
      <w:pPr>
        <w:ind w:firstLine="0"/>
        <w:sectPr w:rsidR="00222377" w:rsidSect="00222377">
          <w:pgSz w:w="16840" w:h="11900" w:orient="landscape" w:code="9"/>
          <w:pgMar w:top="1440" w:right="1440" w:bottom="1440" w:left="1440" w:header="720" w:footer="720" w:gutter="0"/>
          <w:cols w:space="340"/>
          <w:titlePg/>
          <w:docGrid w:linePitch="360"/>
        </w:sectPr>
      </w:pPr>
    </w:p>
    <w:p w14:paraId="473E1E29" w14:textId="56918F1D" w:rsidR="00703F4F" w:rsidRDefault="00703F4F" w:rsidP="00222377">
      <w:pPr>
        <w:ind w:firstLine="0"/>
        <w:sectPr w:rsidR="00703F4F" w:rsidSect="00222377">
          <w:type w:val="continuous"/>
          <w:pgSz w:w="16840" w:h="11900" w:orient="landscape" w:code="9"/>
          <w:pgMar w:top="1440" w:right="1440" w:bottom="1440" w:left="1440" w:header="720" w:footer="720" w:gutter="0"/>
          <w:cols w:num="2" w:space="340"/>
          <w:titlePg/>
          <w:docGrid w:linePitch="360"/>
        </w:sectPr>
      </w:pPr>
    </w:p>
    <w:p w14:paraId="674AAE2A" w14:textId="142A066C" w:rsidR="000D4308" w:rsidRPr="005211F1" w:rsidRDefault="000D4308" w:rsidP="00F102A7">
      <w:r w:rsidRPr="005211F1">
        <w:lastRenderedPageBreak/>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r w:rsidR="009F6CC6">
        <w:t xml:space="preserve"> (i.e., it is confounded)</w:t>
      </w:r>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0D4308">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0D4308">
      <w:r w:rsidRPr="005211F1">
        <w:t>Finally, for the comparison labelled (c), a researcher might observe that mean effects on the ‘Black people – negative’ trial type were significantly different between control and 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w:t>
      </w:r>
      <w:r w:rsidRPr="005211F1">
        <w:t>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77777777" w:rsidR="000D4308" w:rsidRPr="005211F1" w:rsidRDefault="000D4308" w:rsidP="000D4308">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0D4308">
      <w:pPr>
        <w:pStyle w:val="Heading2"/>
      </w:pPr>
      <w:r w:rsidRPr="005211F1">
        <w:t>Conclusions</w:t>
      </w:r>
    </w:p>
    <w:p w14:paraId="70961ED1" w14:textId="6DA8EA43" w:rsidR="000D4308" w:rsidRDefault="000D4308" w:rsidP="000D4308">
      <w:r w:rsidRPr="005211F1">
        <w:t>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large sample size</w:t>
      </w:r>
      <w:r w:rsidR="009F6CC6">
        <w:t xml:space="preserve"> relative to the existing IRAP literature</w:t>
      </w:r>
      <w:r w:rsidRPr="005211F1">
        <w:t>, this study is the first to quantify the generic pattern more precisely and to consider its implications for the valid</w:t>
      </w:r>
      <w:r w:rsidR="009F6CC6">
        <w:t xml:space="preserve"> interpretation</w:t>
      </w:r>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it is intended to assess. This </w:t>
      </w:r>
      <w:r w:rsidR="009F6CC6">
        <w:t xml:space="preserve">represents a serious confound and </w:t>
      </w:r>
      <w:r w:rsidRPr="005211F1">
        <w:t xml:space="preserve">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1620A3C1" w14:textId="34D14570" w:rsidR="00B6054D" w:rsidRDefault="00B6054D" w:rsidP="00B6054D">
      <w:pPr>
        <w:pStyle w:val="Heading1"/>
      </w:pPr>
      <w:r>
        <w:t>Author notes</w:t>
      </w:r>
    </w:p>
    <w:p w14:paraId="4AC093AF" w14:textId="77777777" w:rsidR="00B6054D" w:rsidRDefault="00B6054D" w:rsidP="00B6054D">
      <w:pPr>
        <w:pStyle w:val="Heading2"/>
      </w:pPr>
      <w:r>
        <w:t>Funding</w:t>
      </w:r>
    </w:p>
    <w:p w14:paraId="5B61B6E6" w14:textId="20693007" w:rsidR="00B6054D" w:rsidRDefault="00B6054D" w:rsidP="00B6054D">
      <w:r w:rsidRPr="00B6054D">
        <w:t>IH was supported by Ghent University grant 01P05517 and the META-REP Priority Program of the German Research Foundation (#464488178).</w:t>
      </w:r>
    </w:p>
    <w:p w14:paraId="7E643509" w14:textId="407D77F8" w:rsidR="00B6054D" w:rsidRDefault="00B6054D" w:rsidP="00B6054D">
      <w:pPr>
        <w:pStyle w:val="Heading2"/>
      </w:pPr>
      <w:r>
        <w:t>Conflict of interest</w:t>
      </w:r>
    </w:p>
    <w:p w14:paraId="28702FF3" w14:textId="0F54C0BE" w:rsidR="00B6054D" w:rsidRPr="005211F1" w:rsidRDefault="00B6054D" w:rsidP="00B6054D">
      <w:r>
        <w:t>None.</w:t>
      </w:r>
    </w:p>
    <w:p w14:paraId="4A2932A8" w14:textId="77777777" w:rsidR="000D4308" w:rsidRPr="005211F1" w:rsidRDefault="000D4308" w:rsidP="000D4308">
      <w:pPr>
        <w:pStyle w:val="Heading1"/>
      </w:pPr>
      <w:r w:rsidRPr="005211F1">
        <w:t>References</w:t>
      </w:r>
    </w:p>
    <w:p w14:paraId="3DF7386C" w14:textId="77777777" w:rsidR="00D12214" w:rsidRPr="00D12214" w:rsidRDefault="000D4308" w:rsidP="003952F7">
      <w:pPr>
        <w:pStyle w:val="Bibliography"/>
      </w:pPr>
      <w:r w:rsidRPr="005211F1">
        <w:t xml:space="preserve"> </w:t>
      </w:r>
      <w:r w:rsidRPr="005211F1">
        <w:fldChar w:fldCharType="begin"/>
      </w:r>
      <w:r w:rsidR="00D12214">
        <w:instrText xml:space="preserve"> ADDIN ZOTERO_BIBL {"uncited":[],"omitted":[],"custom":[]} CSL_BIBLIOGRAPHY </w:instrText>
      </w:r>
      <w:r w:rsidRPr="005211F1">
        <w:fldChar w:fldCharType="separate"/>
      </w:r>
      <w:r w:rsidR="00D12214" w:rsidRPr="00D12214">
        <w:t xml:space="preserve">Barnes-Holmes, D., Barnes-Holmes, Y., Stewart, I., &amp; Boles, S. (2010). A sketch of the Implicit Relational Assessment Procedure (IRAP) and the Relational Elaboration and Coherence (REC) model. </w:t>
      </w:r>
      <w:r w:rsidR="00D12214" w:rsidRPr="00D12214">
        <w:rPr>
          <w:i/>
          <w:iCs/>
        </w:rPr>
        <w:t>The Psychological Record</w:t>
      </w:r>
      <w:r w:rsidR="00D12214" w:rsidRPr="00D12214">
        <w:t xml:space="preserve">, </w:t>
      </w:r>
      <w:r w:rsidR="00D12214" w:rsidRPr="00D12214">
        <w:rPr>
          <w:i/>
          <w:iCs/>
        </w:rPr>
        <w:t>60</w:t>
      </w:r>
      <w:r w:rsidR="00D12214" w:rsidRPr="00D12214">
        <w:t>, 527–542.</w:t>
      </w:r>
    </w:p>
    <w:p w14:paraId="503C5875" w14:textId="77777777" w:rsidR="00D12214" w:rsidRPr="00D12214" w:rsidRDefault="00D12214" w:rsidP="003952F7">
      <w:pPr>
        <w:pStyle w:val="Bibliography"/>
      </w:pPr>
      <w:r w:rsidRPr="00D12214">
        <w:t xml:space="preserve">Barnes-Holmes, D., &amp; Hussey, I. (2016). The functional-cognitive meta-theoretical framework: Reflections, possible clarifications and how to move forward. </w:t>
      </w:r>
      <w:r w:rsidRPr="00D12214">
        <w:rPr>
          <w:i/>
          <w:iCs/>
        </w:rPr>
        <w:t xml:space="preserve">International Journal of </w:t>
      </w:r>
      <w:r w:rsidRPr="00D12214">
        <w:rPr>
          <w:i/>
          <w:iCs/>
        </w:rPr>
        <w:lastRenderedPageBreak/>
        <w:t>Psychology</w:t>
      </w:r>
      <w:r w:rsidRPr="00D12214">
        <w:t xml:space="preserve">, </w:t>
      </w:r>
      <w:r w:rsidRPr="00D12214">
        <w:rPr>
          <w:i/>
          <w:iCs/>
        </w:rPr>
        <w:t>51</w:t>
      </w:r>
      <w:r w:rsidRPr="00D12214">
        <w:t>(1), 50–57. https://doi.org/10.1002/ijop.12166</w:t>
      </w:r>
    </w:p>
    <w:p w14:paraId="361A5673" w14:textId="77777777" w:rsidR="00D12214" w:rsidRPr="00D12214" w:rsidRDefault="00D12214" w:rsidP="003952F7">
      <w:pPr>
        <w:pStyle w:val="Bibliography"/>
      </w:pPr>
      <w:r w:rsidRPr="00D12214">
        <w:t xml:space="preserve">Bates, D., Mächler, M., Bolker, B., &amp; Walker, S. (2015). Fitting Linear Mixed-Effects Models Using lme4. </w:t>
      </w:r>
      <w:r w:rsidRPr="00D12214">
        <w:rPr>
          <w:i/>
          <w:iCs/>
        </w:rPr>
        <w:t>Journal of Statistical Software</w:t>
      </w:r>
      <w:r w:rsidRPr="00D12214">
        <w:t xml:space="preserve">, </w:t>
      </w:r>
      <w:r w:rsidRPr="00D12214">
        <w:rPr>
          <w:i/>
          <w:iCs/>
        </w:rPr>
        <w:t>67</w:t>
      </w:r>
      <w:r w:rsidRPr="00D12214">
        <w:t>(1), 1–48. https://doi.org/10.18637/jss.v067.i01</w:t>
      </w:r>
    </w:p>
    <w:p w14:paraId="2B733A5E" w14:textId="77777777" w:rsidR="00D12214" w:rsidRPr="00D12214" w:rsidRDefault="00D12214" w:rsidP="003952F7">
      <w:pPr>
        <w:pStyle w:val="Bibliography"/>
      </w:pPr>
      <w:r w:rsidRPr="00D12214">
        <w:t xml:space="preserve">Blanton, H., &amp; Jaccard, J. (2006). Arbitrary metrics in psychology. </w:t>
      </w:r>
      <w:r w:rsidRPr="00D12214">
        <w:rPr>
          <w:i/>
          <w:iCs/>
        </w:rPr>
        <w:t>American Psychologist</w:t>
      </w:r>
      <w:r w:rsidRPr="00D12214">
        <w:t xml:space="preserve">, </w:t>
      </w:r>
      <w:r w:rsidRPr="00D12214">
        <w:rPr>
          <w:i/>
          <w:iCs/>
        </w:rPr>
        <w:t>61</w:t>
      </w:r>
      <w:r w:rsidRPr="00D12214">
        <w:t>(1), 27–41. https://doi.org/10.1037/0003-066X.61.1.27</w:t>
      </w:r>
    </w:p>
    <w:p w14:paraId="7E92F1A6" w14:textId="77777777" w:rsidR="00D12214" w:rsidRPr="00D12214" w:rsidRDefault="00D12214" w:rsidP="003952F7">
      <w:pPr>
        <w:pStyle w:val="Bibliography"/>
      </w:pPr>
      <w:r w:rsidRPr="00D12214">
        <w:t xml:space="preserve">Finn, M., Barnes-Holmes, D., Hussey, I., &amp; Graddy, J. (2016). Exploring the behavioral dynamics of the implicit relational assessment procedure: The impact of three types of introductory rules. </w:t>
      </w:r>
      <w:r w:rsidRPr="00D12214">
        <w:rPr>
          <w:i/>
          <w:iCs/>
        </w:rPr>
        <w:t>The Psychological Record</w:t>
      </w:r>
      <w:r w:rsidRPr="00D12214">
        <w:t xml:space="preserve">, </w:t>
      </w:r>
      <w:r w:rsidRPr="00D12214">
        <w:rPr>
          <w:i/>
          <w:iCs/>
        </w:rPr>
        <w:t>66</w:t>
      </w:r>
      <w:r w:rsidRPr="00D12214">
        <w:t>(2), 309–321. https://doi.org/10.1007/s40732-016-0173-4</w:t>
      </w:r>
    </w:p>
    <w:p w14:paraId="664D74C6" w14:textId="77777777" w:rsidR="00D12214" w:rsidRPr="00D12214" w:rsidRDefault="00D12214" w:rsidP="003952F7">
      <w:pPr>
        <w:pStyle w:val="Bibliography"/>
      </w:pPr>
      <w:r w:rsidRPr="00D12214">
        <w:t xml:space="preserve">Finn, M., Barnes-Holmes, D., &amp; McEnteggart, C. (2018). Exploring the single-trial-type-dominance-effect in the IRAP: Developing a differential arbitrarily applicable relational responding effects (DAARRE) model. </w:t>
      </w:r>
      <w:r w:rsidRPr="00D12214">
        <w:rPr>
          <w:i/>
          <w:iCs/>
        </w:rPr>
        <w:t>The Psychological Record</w:t>
      </w:r>
      <w:r w:rsidRPr="00D12214">
        <w:t xml:space="preserve">, </w:t>
      </w:r>
      <w:r w:rsidRPr="00D12214">
        <w:rPr>
          <w:i/>
          <w:iCs/>
        </w:rPr>
        <w:t>68</w:t>
      </w:r>
      <w:r w:rsidRPr="00D12214">
        <w:t>(1), 11–25. https://doi.org/10.1007/s40732-017-0262-z</w:t>
      </w:r>
    </w:p>
    <w:p w14:paraId="4485B95B" w14:textId="77777777" w:rsidR="00D12214" w:rsidRPr="00D12214" w:rsidRDefault="00D12214" w:rsidP="003952F7">
      <w:pPr>
        <w:pStyle w:val="Bibliography"/>
      </w:pPr>
      <w:r w:rsidRPr="00D12214">
        <w:t xml:space="preserve">Gawronski, B., &amp; De Houwer, J. (2011). Implicit measures in social and personality psychology. In C. M. Judd (Ed.), </w:t>
      </w:r>
      <w:r w:rsidRPr="00D12214">
        <w:rPr>
          <w:i/>
          <w:iCs/>
        </w:rPr>
        <w:t>Handbook of research methods in social and personality psychology</w:t>
      </w:r>
      <w:r w:rsidRPr="00D12214">
        <w:t xml:space="preserve"> (Vol. 2). Cambridge University Press. 10.1017/CBO9780511996481.016</w:t>
      </w:r>
    </w:p>
    <w:p w14:paraId="5924A156" w14:textId="77777777" w:rsidR="00D12214" w:rsidRPr="00D12214" w:rsidRDefault="00D12214" w:rsidP="003952F7">
      <w:pPr>
        <w:pStyle w:val="Bibliography"/>
      </w:pPr>
      <w:r w:rsidRPr="00D12214">
        <w:t xml:space="preserve">Greenwald, A. G., &amp; Lai, C. K. (2020). Implicit Social Cognition. </w:t>
      </w:r>
      <w:r w:rsidRPr="00D12214">
        <w:rPr>
          <w:i/>
          <w:iCs/>
        </w:rPr>
        <w:t>Annual Review of Psychology</w:t>
      </w:r>
      <w:r w:rsidRPr="00D12214">
        <w:t xml:space="preserve">, </w:t>
      </w:r>
      <w:r w:rsidRPr="00D12214">
        <w:rPr>
          <w:i/>
          <w:iCs/>
        </w:rPr>
        <w:t>71</w:t>
      </w:r>
      <w:r w:rsidRPr="00D12214">
        <w:t>(1), 419–445. https://doi.org/10.1146/annurev-psych-010419-050837</w:t>
      </w:r>
    </w:p>
    <w:p w14:paraId="6D4E52CE" w14:textId="77777777" w:rsidR="00D12214" w:rsidRPr="00D12214" w:rsidRDefault="00D12214" w:rsidP="003952F7">
      <w:pPr>
        <w:pStyle w:val="Bibliography"/>
      </w:pPr>
      <w:r w:rsidRPr="00D12214">
        <w:t xml:space="preserve">Hughes, S., Barnes-Holmes, D., &amp; De Houwer, J. (2011). The dominance of associative theorizing in implicit attitude research: Propositional and behavioral alternatives. </w:t>
      </w:r>
      <w:r w:rsidRPr="00D12214">
        <w:rPr>
          <w:i/>
          <w:iCs/>
        </w:rPr>
        <w:t>The Psychological Record</w:t>
      </w:r>
      <w:r w:rsidRPr="00D12214">
        <w:t xml:space="preserve">, </w:t>
      </w:r>
      <w:r w:rsidRPr="00D12214">
        <w:rPr>
          <w:i/>
          <w:iCs/>
        </w:rPr>
        <w:t>61</w:t>
      </w:r>
      <w:r w:rsidRPr="00D12214">
        <w:t>(3), 465–498.</w:t>
      </w:r>
    </w:p>
    <w:p w14:paraId="70CB9E9F" w14:textId="77777777" w:rsidR="00D12214" w:rsidRPr="00D12214" w:rsidRDefault="00D12214" w:rsidP="003952F7">
      <w:pPr>
        <w:pStyle w:val="Bibliography"/>
      </w:pPr>
      <w:r w:rsidRPr="00D12214">
        <w:t xml:space="preserve">Hughes, S., Barnes-Holmes, D., &amp; Vahey, N. A. (2012). Holding on to our functional roots when exploring new intellectual islands: A voyage through implicit cognition </w:t>
      </w:r>
      <w:r w:rsidRPr="003952F7">
        <w:t>research</w:t>
      </w:r>
      <w:r w:rsidRPr="00D12214">
        <w:t xml:space="preserve">. </w:t>
      </w:r>
      <w:r w:rsidRPr="00D12214">
        <w:rPr>
          <w:i/>
          <w:iCs/>
        </w:rPr>
        <w:t>Journal of Contextual Behavioral Science</w:t>
      </w:r>
      <w:r w:rsidRPr="00D12214">
        <w:t xml:space="preserve">, </w:t>
      </w:r>
      <w:r w:rsidRPr="00D12214">
        <w:rPr>
          <w:i/>
          <w:iCs/>
        </w:rPr>
        <w:t>1</w:t>
      </w:r>
      <w:r w:rsidRPr="00D12214">
        <w:t>(1–2), 17–38. https://doi.org/10.1016/j.jcbs.2012.09.003</w:t>
      </w:r>
    </w:p>
    <w:p w14:paraId="4E912848" w14:textId="77777777" w:rsidR="00D12214" w:rsidRPr="00D12214" w:rsidRDefault="00D12214" w:rsidP="003952F7">
      <w:pPr>
        <w:pStyle w:val="Bibliography"/>
      </w:pPr>
      <w:r w:rsidRPr="00D12214">
        <w:t xml:space="preserve">Hussey, I. (2020). The IRAP is not suitable for individual use due to very wide confidence intervals around D scores. </w:t>
      </w:r>
      <w:r w:rsidRPr="00D12214">
        <w:rPr>
          <w:i/>
          <w:iCs/>
        </w:rPr>
        <w:t>Preprint</w:t>
      </w:r>
      <w:r w:rsidRPr="00D12214">
        <w:t>. https://doi.org/10.31234/osf.io/w2ygr</w:t>
      </w:r>
    </w:p>
    <w:p w14:paraId="31C32900" w14:textId="77777777" w:rsidR="00D12214" w:rsidRPr="00D12214" w:rsidRDefault="00D12214" w:rsidP="003952F7">
      <w:pPr>
        <w:pStyle w:val="Bibliography"/>
      </w:pPr>
      <w:r w:rsidRPr="00D12214">
        <w:t xml:space="preserve">Hussey, I., Daly, T., &amp; Barnes-Holmes, D. (2015). Life is Good, But Death Ain’t Bad Either: Counter-Intuitive Implicit Biases to Death in a Normative Population. </w:t>
      </w:r>
      <w:r w:rsidRPr="00D12214">
        <w:rPr>
          <w:i/>
          <w:iCs/>
        </w:rPr>
        <w:t>The Psychological Record</w:t>
      </w:r>
      <w:r w:rsidRPr="00D12214">
        <w:t xml:space="preserve">, </w:t>
      </w:r>
      <w:r w:rsidRPr="00D12214">
        <w:rPr>
          <w:i/>
          <w:iCs/>
        </w:rPr>
        <w:t>65</w:t>
      </w:r>
      <w:r w:rsidRPr="00D12214">
        <w:t>(4), 731–742. https://doi.org/10.1007/s40732-015-0142-3</w:t>
      </w:r>
    </w:p>
    <w:p w14:paraId="2708AC7C" w14:textId="77777777" w:rsidR="00D12214" w:rsidRPr="00D12214" w:rsidRDefault="00D12214" w:rsidP="003952F7">
      <w:pPr>
        <w:pStyle w:val="Bibliography"/>
      </w:pPr>
      <w:r w:rsidRPr="00D12214">
        <w:t xml:space="preserve">Hussey, I., &amp; Drake, C. E. (2020). The Implicit Relational Assessment Procedure demonstrates poor internal consistency and test-retest reliability: A meta-analysis. </w:t>
      </w:r>
      <w:r w:rsidRPr="00D12214">
        <w:rPr>
          <w:i/>
          <w:iCs/>
        </w:rPr>
        <w:t>Preprint</w:t>
      </w:r>
      <w:r w:rsidRPr="00D12214">
        <w:t>. https://doi.org/10.31234/osf.io/ge3k7</w:t>
      </w:r>
    </w:p>
    <w:p w14:paraId="12CDCF77" w14:textId="77777777" w:rsidR="00D12214" w:rsidRPr="00D12214" w:rsidRDefault="00D12214" w:rsidP="003952F7">
      <w:pPr>
        <w:pStyle w:val="Bibliography"/>
      </w:pPr>
      <w:r w:rsidRPr="00D12214">
        <w:t xml:space="preserve">Hussey, I., Thompson, M., McEnteggart, C., Barnes-Holmes, D., &amp; Barnes-Holmes, Y. (2015). Interpreting and inverting with less cursing: A guide to interpreting IRAP data. </w:t>
      </w:r>
      <w:r w:rsidRPr="00D12214">
        <w:rPr>
          <w:i/>
          <w:iCs/>
        </w:rPr>
        <w:t>Journal of Contextual Behavioral Science</w:t>
      </w:r>
      <w:r w:rsidRPr="00D12214">
        <w:t xml:space="preserve">, </w:t>
      </w:r>
      <w:r w:rsidRPr="00D12214">
        <w:rPr>
          <w:i/>
          <w:iCs/>
        </w:rPr>
        <w:t>4</w:t>
      </w:r>
      <w:r w:rsidRPr="00D12214">
        <w:t>(3), 157–162. https://doi.org/10.1016/j.jcbs.2015.05.001</w:t>
      </w:r>
    </w:p>
    <w:p w14:paraId="7C9CC777" w14:textId="77777777" w:rsidR="00D12214" w:rsidRPr="00D12214" w:rsidRDefault="00D12214" w:rsidP="003952F7">
      <w:pPr>
        <w:pStyle w:val="Bibliography"/>
      </w:pPr>
      <w:r w:rsidRPr="00D12214">
        <w:t xml:space="preserve">Lakens, D. (2013). Calculating and reporting effect sizes to facilitate cumulative science: A practical primer for t-tests and ANOVAs. </w:t>
      </w:r>
      <w:r w:rsidRPr="00D12214">
        <w:rPr>
          <w:i/>
          <w:iCs/>
        </w:rPr>
        <w:t>Frontiers in Psychology</w:t>
      </w:r>
      <w:r w:rsidRPr="00D12214">
        <w:t xml:space="preserve">, </w:t>
      </w:r>
      <w:r w:rsidRPr="00D12214">
        <w:rPr>
          <w:i/>
          <w:iCs/>
        </w:rPr>
        <w:t>4</w:t>
      </w:r>
      <w:r w:rsidRPr="00D12214">
        <w:t>. https://doi.org/10.3389/fpsyg.2013.00863</w:t>
      </w:r>
    </w:p>
    <w:p w14:paraId="259D2C20" w14:textId="77777777" w:rsidR="00D12214" w:rsidRPr="00D12214" w:rsidRDefault="00D12214" w:rsidP="003952F7">
      <w:pPr>
        <w:pStyle w:val="Bibliography"/>
      </w:pPr>
      <w:r w:rsidRPr="00D12214">
        <w:t xml:space="preserve">Lawrence, M. A. (2016). </w:t>
      </w:r>
      <w:r w:rsidRPr="00D12214">
        <w:rPr>
          <w:i/>
          <w:iCs/>
        </w:rPr>
        <w:t>ez: Easy Analysis and Visualization of Factorial Experiments</w:t>
      </w:r>
      <w:r w:rsidRPr="00D12214">
        <w:t>. https://CRAN.R-project.org/package=ez</w:t>
      </w:r>
    </w:p>
    <w:p w14:paraId="19B27FE6" w14:textId="77777777" w:rsidR="00D12214" w:rsidRPr="00D12214" w:rsidRDefault="00D12214" w:rsidP="003952F7">
      <w:pPr>
        <w:pStyle w:val="Bibliography"/>
      </w:pPr>
      <w:r w:rsidRPr="00D12214">
        <w:t xml:space="preserve">Nosek, B. A., Hawkins, C. B., &amp; Frazier, R. S. (2011). Implicit social cognition: From measures to mechanisms. </w:t>
      </w:r>
      <w:r w:rsidRPr="00D12214">
        <w:rPr>
          <w:i/>
          <w:iCs/>
        </w:rPr>
        <w:t>Trends in Cognitive Sciences</w:t>
      </w:r>
      <w:r w:rsidRPr="00D12214">
        <w:t xml:space="preserve">, </w:t>
      </w:r>
      <w:r w:rsidRPr="00D12214">
        <w:rPr>
          <w:i/>
          <w:iCs/>
        </w:rPr>
        <w:t>15</w:t>
      </w:r>
      <w:r w:rsidRPr="00D12214">
        <w:t>(4), 152–159. https://doi.org/10.1016/j.tics.2011.01.005</w:t>
      </w:r>
    </w:p>
    <w:p w14:paraId="6FE15DD6" w14:textId="77777777" w:rsidR="00D12214" w:rsidRPr="00D12214" w:rsidRDefault="00D12214" w:rsidP="003952F7">
      <w:pPr>
        <w:pStyle w:val="Bibliography"/>
      </w:pPr>
      <w:r w:rsidRPr="00D12214">
        <w:t xml:space="preserve">O’Shea, B., Watson, D. G., &amp; Brown, G. D. A. (2016). Measuring implicit attitudes: A positive framing bias flaw in the Implicit Relational Assessment Procedure (IRAP). </w:t>
      </w:r>
      <w:r w:rsidRPr="00D12214">
        <w:rPr>
          <w:i/>
          <w:iCs/>
        </w:rPr>
        <w:t>Psychological Assessment</w:t>
      </w:r>
      <w:r w:rsidRPr="00D12214">
        <w:t xml:space="preserve">, </w:t>
      </w:r>
      <w:r w:rsidRPr="00D12214">
        <w:rPr>
          <w:i/>
          <w:iCs/>
        </w:rPr>
        <w:t>28</w:t>
      </w:r>
      <w:r w:rsidRPr="00D12214">
        <w:t>(2), 158–170. https://doi.org/10.1037/pas0000172</w:t>
      </w:r>
    </w:p>
    <w:p w14:paraId="33D9DF4B" w14:textId="77777777" w:rsidR="00D12214" w:rsidRPr="00D12214" w:rsidRDefault="00D12214" w:rsidP="003952F7">
      <w:pPr>
        <w:pStyle w:val="Bibliography"/>
      </w:pPr>
      <w:r w:rsidRPr="00D12214">
        <w:t xml:space="preserve">Pfister, R., &amp; Janczyk, M. (2019). </w:t>
      </w:r>
      <w:r w:rsidRPr="00D12214">
        <w:rPr>
          <w:i/>
          <w:iCs/>
        </w:rPr>
        <w:t>schoRsch: Tools for Analyzing Factorial Experiments</w:t>
      </w:r>
      <w:r w:rsidRPr="00D12214">
        <w:t xml:space="preserve"> (1.7). https://CRAN.R-project.org/package=schoRsch</w:t>
      </w:r>
    </w:p>
    <w:p w14:paraId="48580029" w14:textId="77777777" w:rsidR="00D12214" w:rsidRPr="00D12214" w:rsidRDefault="00D12214" w:rsidP="003952F7">
      <w:pPr>
        <w:pStyle w:val="Bibliography"/>
      </w:pPr>
      <w:r w:rsidRPr="00D12214">
        <w:t xml:space="preserve">R Core Team. (2022). </w:t>
      </w:r>
      <w:r w:rsidRPr="00D12214">
        <w:rPr>
          <w:i/>
          <w:iCs/>
        </w:rPr>
        <w:t>R: A language and environment for statistical computing</w:t>
      </w:r>
      <w:r w:rsidRPr="00D12214">
        <w:t xml:space="preserve"> (4.2). R Foundation for Statistical Computing. https://www.R-project.org/</w:t>
      </w:r>
    </w:p>
    <w:p w14:paraId="730AFC68" w14:textId="77777777" w:rsidR="00D12214" w:rsidRPr="00D12214" w:rsidRDefault="00D12214" w:rsidP="003952F7">
      <w:pPr>
        <w:pStyle w:val="Bibliography"/>
      </w:pPr>
      <w:r w:rsidRPr="00D12214">
        <w:t xml:space="preserve">Ratcliff, R. (1993). Methods for dealing with reaction time outliers. </w:t>
      </w:r>
      <w:r w:rsidRPr="00D12214">
        <w:rPr>
          <w:i/>
          <w:iCs/>
        </w:rPr>
        <w:t>Psychological Bulletin</w:t>
      </w:r>
      <w:r w:rsidRPr="00D12214">
        <w:t xml:space="preserve">, </w:t>
      </w:r>
      <w:r w:rsidRPr="00D12214">
        <w:rPr>
          <w:i/>
          <w:iCs/>
        </w:rPr>
        <w:t>114</w:t>
      </w:r>
      <w:r w:rsidRPr="00D12214">
        <w:t>(4), 510–532. https://doi.org/10.1037/0033-2909.114.3.510</w:t>
      </w:r>
    </w:p>
    <w:p w14:paraId="078227FB" w14:textId="77777777" w:rsidR="00D12214" w:rsidRPr="00D12214" w:rsidRDefault="00D12214" w:rsidP="003952F7">
      <w:pPr>
        <w:pStyle w:val="Bibliography"/>
      </w:pPr>
      <w:r w:rsidRPr="00D12214">
        <w:t xml:space="preserve">Remue, J., De Houwer, J., Barnes-Holmes, D., Vanderhasselt, M. A., &amp; De Raedt, R. (2013). Self-esteem revisited: Performance on the implicit relational assessment procedure as a measure of self-versus ideal self-related cognitions in dysphoria. </w:t>
      </w:r>
      <w:r w:rsidRPr="00D12214">
        <w:rPr>
          <w:i/>
          <w:iCs/>
        </w:rPr>
        <w:t>Cognition &amp; Emotion</w:t>
      </w:r>
      <w:r w:rsidRPr="00D12214">
        <w:t xml:space="preserve">, </w:t>
      </w:r>
      <w:r w:rsidRPr="00D12214">
        <w:rPr>
          <w:i/>
          <w:iCs/>
        </w:rPr>
        <w:t>27</w:t>
      </w:r>
      <w:r w:rsidRPr="00D12214">
        <w:t>(8), 1441–1449. https://doi.org/10.1080/02699931.2013.786681</w:t>
      </w:r>
    </w:p>
    <w:p w14:paraId="274487F3" w14:textId="77777777" w:rsidR="00D12214" w:rsidRPr="00D12214" w:rsidRDefault="00D12214" w:rsidP="003952F7">
      <w:pPr>
        <w:pStyle w:val="Bibliography"/>
      </w:pPr>
      <w:r w:rsidRPr="00D12214">
        <w:t xml:space="preserve">Remue, J., Hughes, S., De Houwer, J., &amp; De Raedt, R. (2014). To Be or Want to Be: Disentangling the Role of Actual versus Ideal Self in Implicit Self-Esteem. </w:t>
      </w:r>
      <w:r w:rsidRPr="00D12214">
        <w:rPr>
          <w:i/>
          <w:iCs/>
        </w:rPr>
        <w:t>PLoS ONE</w:t>
      </w:r>
      <w:r w:rsidRPr="00D12214">
        <w:t xml:space="preserve">, </w:t>
      </w:r>
      <w:r w:rsidRPr="00D12214">
        <w:rPr>
          <w:i/>
          <w:iCs/>
        </w:rPr>
        <w:t>9</w:t>
      </w:r>
      <w:r w:rsidRPr="00D12214">
        <w:t>(9), e108837. https://doi.org/10.1371/journal.pone.0108837</w:t>
      </w:r>
    </w:p>
    <w:p w14:paraId="0B203EDC" w14:textId="77777777" w:rsidR="00D12214" w:rsidRPr="00D12214" w:rsidRDefault="00D12214" w:rsidP="003952F7">
      <w:pPr>
        <w:pStyle w:val="Bibliography"/>
      </w:pPr>
      <w:r w:rsidRPr="00D12214">
        <w:t xml:space="preserve">Simmons, J. P., Nelson, L. D., &amp; Simonsohn, U. (2012). </w:t>
      </w:r>
      <w:r w:rsidRPr="00D12214">
        <w:rPr>
          <w:i/>
          <w:iCs/>
        </w:rPr>
        <w:t>A 21 word solution</w:t>
      </w:r>
      <w:r w:rsidRPr="00D12214">
        <w:t>. Social Science Research Network. http://papers.ssrn.com/abstract=2160588</w:t>
      </w:r>
    </w:p>
    <w:p w14:paraId="6F183FA2" w14:textId="77777777" w:rsidR="00D12214" w:rsidRPr="00D12214" w:rsidRDefault="00D12214" w:rsidP="003952F7">
      <w:pPr>
        <w:pStyle w:val="Bibliography"/>
      </w:pPr>
      <w:r w:rsidRPr="00D12214">
        <w:t xml:space="preserve">Whelan, R. (2008). Effective analysis of reaction time data. </w:t>
      </w:r>
      <w:r w:rsidRPr="00D12214">
        <w:rPr>
          <w:i/>
          <w:iCs/>
        </w:rPr>
        <w:t>The Psychological Record</w:t>
      </w:r>
      <w:r w:rsidRPr="00D12214">
        <w:t xml:space="preserve">, </w:t>
      </w:r>
      <w:r w:rsidRPr="00D12214">
        <w:rPr>
          <w:i/>
          <w:iCs/>
        </w:rPr>
        <w:t>58</w:t>
      </w:r>
      <w:r w:rsidRPr="00D12214">
        <w:t>(3), 475–482.</w:t>
      </w:r>
    </w:p>
    <w:p w14:paraId="65151D28" w14:textId="77777777" w:rsidR="000D4308" w:rsidRDefault="000D4308" w:rsidP="003952F7">
      <w:pPr>
        <w:ind w:left="360" w:hanging="360"/>
        <w:jc w:val="left"/>
      </w:pPr>
      <w:r w:rsidRPr="005211F1">
        <w:fldChar w:fldCharType="end"/>
      </w:r>
    </w:p>
    <w:p w14:paraId="61BE35A5" w14:textId="536F05B7" w:rsidR="004559D9" w:rsidRPr="005211F1" w:rsidRDefault="004559D9" w:rsidP="00436989">
      <w:pPr>
        <w:pStyle w:val="Bibliography"/>
        <w:ind w:left="0" w:firstLine="0"/>
      </w:pPr>
    </w:p>
    <w:sectPr w:rsidR="004559D9" w:rsidRPr="005211F1" w:rsidSect="004E4063">
      <w:pgSz w:w="11900" w:h="16840" w:code="9"/>
      <w:pgMar w:top="1440" w:right="1440" w:bottom="1440" w:left="1440" w:header="720" w:footer="720" w:gutter="0"/>
      <w:cols w:num="2"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B3EF" w14:textId="77777777" w:rsidR="00974D46" w:rsidRDefault="00974D46" w:rsidP="009B786B">
      <w:r>
        <w:separator/>
      </w:r>
    </w:p>
  </w:endnote>
  <w:endnote w:type="continuationSeparator" w:id="0">
    <w:p w14:paraId="31EB72F5" w14:textId="77777777" w:rsidR="00974D46" w:rsidRDefault="00974D46" w:rsidP="009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B0604020202020204"/>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B06040202020202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095255"/>
      <w:docPartObj>
        <w:docPartGallery w:val="Page Numbers (Bottom of Page)"/>
        <w:docPartUnique/>
      </w:docPartObj>
    </w:sdtPr>
    <w:sdtContent>
      <w:p w14:paraId="7C2EC254" w14:textId="58FD6C6A" w:rsidR="00756773" w:rsidRDefault="00756773"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63AF29D" w14:textId="77777777" w:rsidR="00756773" w:rsidRDefault="0075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92552"/>
      <w:docPartObj>
        <w:docPartGallery w:val="Page Numbers (Bottom of Page)"/>
        <w:docPartUnique/>
      </w:docPartObj>
    </w:sdtPr>
    <w:sdtContent>
      <w:p w14:paraId="12954D8E" w14:textId="1897DE3A" w:rsidR="00EA2804" w:rsidRDefault="00EA2804" w:rsidP="000F2B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5120E" w14:textId="77777777" w:rsidR="00EA2804" w:rsidRDefault="00EA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04A9" w14:textId="77777777" w:rsidR="00974D46" w:rsidRDefault="00974D46" w:rsidP="009B786B">
      <w:r>
        <w:separator/>
      </w:r>
    </w:p>
  </w:footnote>
  <w:footnote w:type="continuationSeparator" w:id="0">
    <w:p w14:paraId="06D693EB" w14:textId="77777777" w:rsidR="00974D46" w:rsidRDefault="00974D46" w:rsidP="009B7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270E"/>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1EAA"/>
    <w:rsid w:val="005829A2"/>
    <w:rsid w:val="00582FEF"/>
    <w:rsid w:val="00587D81"/>
    <w:rsid w:val="00592974"/>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4D46"/>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A0D"/>
    <w:rsid w:val="009E5EEB"/>
    <w:rsid w:val="009E61FC"/>
    <w:rsid w:val="009E6A7E"/>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5670"/>
    <w:rsid w:val="00A866C5"/>
    <w:rsid w:val="00A87A74"/>
    <w:rsid w:val="00A9029A"/>
    <w:rsid w:val="00A90882"/>
    <w:rsid w:val="00A932C6"/>
    <w:rsid w:val="00A93A37"/>
    <w:rsid w:val="00A94AEC"/>
    <w:rsid w:val="00A94FE6"/>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13CD"/>
    <w:rsid w:val="00AE6B22"/>
    <w:rsid w:val="00AF280B"/>
    <w:rsid w:val="00AF4D23"/>
    <w:rsid w:val="00AF7624"/>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054D"/>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3D80"/>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F0BA2"/>
    <w:rsid w:val="00DF3989"/>
    <w:rsid w:val="00DF3FD5"/>
    <w:rsid w:val="00DF4A87"/>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02A7"/>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6B"/>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3952F7"/>
    <w:pPr>
      <w:ind w:left="360" w:hanging="36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9B786B"/>
    <w:pPr>
      <w:ind w:left="720" w:right="740" w:firstLine="0"/>
    </w:pPr>
    <w:rPr>
      <w:sz w:val="20"/>
      <w:szCs w:val="20"/>
    </w:rPr>
  </w:style>
  <w:style w:type="paragraph" w:customStyle="1" w:styleId="authors">
    <w:name w:val="authors"/>
    <w:basedOn w:val="Normal"/>
    <w:qFormat/>
    <w:rsid w:val="009B786B"/>
    <w:pPr>
      <w:jc w:val="center"/>
    </w:pPr>
    <w:rPr>
      <w:sz w:val="24"/>
      <w:szCs w:val="24"/>
    </w:rPr>
  </w:style>
  <w:style w:type="paragraph" w:customStyle="1" w:styleId="Title1">
    <w:name w:val="Title1"/>
    <w:basedOn w:val="Normal"/>
    <w:qFormat/>
    <w:rsid w:val="009B786B"/>
    <w:pPr>
      <w:ind w:firstLine="0"/>
      <w:jc w:val="center"/>
    </w:pPr>
    <w:rPr>
      <w:sz w:val="28"/>
      <w:szCs w:val="28"/>
    </w:r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F3068A"/>
    <w:pPr>
      <w:ind w:firstLine="0"/>
    </w:pPr>
    <w:rPr>
      <w:sz w:val="16"/>
      <w:szCs w:val="16"/>
    </w:r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hzsn/" TargetMode="External"/><Relationship Id="rId18"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3tw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131</TotalTime>
  <Pages>8</Pages>
  <Words>16954</Words>
  <Characters>96643</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Sabrina Norwood</cp:lastModifiedBy>
  <cp:revision>100</cp:revision>
  <dcterms:created xsi:type="dcterms:W3CDTF">2020-07-15T15:27:00Z</dcterms:created>
  <dcterms:modified xsi:type="dcterms:W3CDTF">2022-07-29T14:28:00Z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id="jlgMniWJ"/&gt;&lt;style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